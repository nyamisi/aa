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CEF63" w14:textId="77777777" w:rsidR="00D326DE" w:rsidRPr="008A629D" w:rsidRDefault="00D326DE" w:rsidP="00596978">
      <w:pPr>
        <w:spacing w:line="360" w:lineRule="auto"/>
        <w:jc w:val="both"/>
        <w:rPr>
          <w:rFonts w:ascii="Times New Roman" w:hAnsi="Times New Roman" w:cs="Times New Roman"/>
          <w:sz w:val="24"/>
          <w:szCs w:val="24"/>
        </w:rPr>
      </w:pPr>
    </w:p>
    <w:p w14:paraId="31088581" w14:textId="77777777" w:rsidR="00D326DE" w:rsidRPr="008A629D" w:rsidRDefault="005B22EE" w:rsidP="007217DE">
      <w:pPr>
        <w:spacing w:line="360" w:lineRule="auto"/>
        <w:ind w:left="1440"/>
        <w:jc w:val="both"/>
        <w:rPr>
          <w:rFonts w:ascii="Times New Roman" w:hAnsi="Times New Roman" w:cs="Times New Roman"/>
          <w:sz w:val="32"/>
          <w:szCs w:val="32"/>
        </w:rPr>
      </w:pPr>
      <w:r>
        <w:rPr>
          <w:rFonts w:ascii="Times New Roman" w:hAnsi="Times New Roman" w:cs="Times New Roman"/>
          <w:sz w:val="32"/>
          <w:szCs w:val="32"/>
        </w:rPr>
        <w:t xml:space="preserve">UNIVERSITY   </w:t>
      </w:r>
      <w:r w:rsidR="00D326DE" w:rsidRPr="008A629D">
        <w:rPr>
          <w:rFonts w:ascii="Times New Roman" w:hAnsi="Times New Roman" w:cs="Times New Roman"/>
          <w:sz w:val="32"/>
          <w:szCs w:val="32"/>
        </w:rPr>
        <w:t xml:space="preserve"> OF</w:t>
      </w:r>
      <w:r>
        <w:rPr>
          <w:rFonts w:ascii="Times New Roman" w:hAnsi="Times New Roman" w:cs="Times New Roman"/>
          <w:sz w:val="32"/>
          <w:szCs w:val="32"/>
        </w:rPr>
        <w:t xml:space="preserve">  </w:t>
      </w:r>
      <w:r w:rsidR="00D326DE" w:rsidRPr="008A629D">
        <w:rPr>
          <w:rFonts w:ascii="Times New Roman" w:hAnsi="Times New Roman" w:cs="Times New Roman"/>
          <w:sz w:val="32"/>
          <w:szCs w:val="32"/>
        </w:rPr>
        <w:t xml:space="preserve"> DAR ES SALAAM</w:t>
      </w:r>
    </w:p>
    <w:p w14:paraId="2EF665DA" w14:textId="77777777" w:rsidR="00D326DE" w:rsidRPr="008A629D" w:rsidRDefault="00D326DE" w:rsidP="005B22EE">
      <w:pPr>
        <w:spacing w:line="360" w:lineRule="auto"/>
        <w:ind w:left="2880"/>
        <w:jc w:val="both"/>
        <w:rPr>
          <w:rStyle w:val="fontstyle01"/>
          <w:rFonts w:ascii="Times New Roman" w:hAnsi="Times New Roman" w:cs="Times New Roman"/>
          <w:sz w:val="24"/>
          <w:szCs w:val="24"/>
        </w:rPr>
      </w:pPr>
      <w:r w:rsidRPr="008A629D">
        <w:rPr>
          <w:rFonts w:ascii="Times New Roman" w:hAnsi="Times New Roman" w:cs="Times New Roman"/>
          <w:noProof/>
          <w:sz w:val="24"/>
          <w:szCs w:val="24"/>
        </w:rPr>
        <w:drawing>
          <wp:inline distT="0" distB="0" distL="0" distR="0" wp14:anchorId="57A43C77" wp14:editId="52B08988">
            <wp:extent cx="1522095" cy="1463078"/>
            <wp:effectExtent l="19050" t="0" r="190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621" cy="1578931"/>
                    </a:xfrm>
                    <a:prstGeom prst="rect">
                      <a:avLst/>
                    </a:prstGeom>
                    <a:noFill/>
                  </pic:spPr>
                </pic:pic>
              </a:graphicData>
            </a:graphic>
          </wp:inline>
        </w:drawing>
      </w:r>
    </w:p>
    <w:p w14:paraId="3DAE3AAE" w14:textId="77777777" w:rsidR="00623128" w:rsidRPr="008A629D" w:rsidRDefault="00623128" w:rsidP="00623128">
      <w:pPr>
        <w:spacing w:line="360" w:lineRule="auto"/>
        <w:ind w:left="1440"/>
        <w:jc w:val="both"/>
        <w:rPr>
          <w:rFonts w:ascii="Times New Roman" w:hAnsi="Times New Roman" w:cs="Times New Roman"/>
          <w:sz w:val="24"/>
          <w:szCs w:val="24"/>
        </w:rPr>
      </w:pPr>
      <w:r w:rsidRPr="008A629D">
        <w:rPr>
          <w:rFonts w:ascii="Times New Roman" w:hAnsi="Times New Roman" w:cs="Times New Roman"/>
          <w:sz w:val="24"/>
          <w:szCs w:val="24"/>
        </w:rPr>
        <w:t>SCHOOL OF AQUATIC SCIENCE AND FISHERIES TECHNOLOGY</w:t>
      </w:r>
    </w:p>
    <w:p w14:paraId="600E00EC" w14:textId="77777777" w:rsidR="00623128" w:rsidRPr="005B22EE" w:rsidRDefault="00623128" w:rsidP="005B22EE">
      <w:pPr>
        <w:spacing w:line="360" w:lineRule="auto"/>
        <w:ind w:left="1440"/>
        <w:jc w:val="both"/>
        <w:rPr>
          <w:rStyle w:val="fontstyle01"/>
          <w:rFonts w:ascii="Times New Roman" w:hAnsi="Times New Roman" w:cs="Times New Roman"/>
          <w:b w:val="0"/>
          <w:bCs w:val="0"/>
          <w:color w:val="auto"/>
          <w:sz w:val="24"/>
          <w:szCs w:val="24"/>
        </w:rPr>
      </w:pPr>
      <w:r w:rsidRPr="008A6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A629D">
        <w:rPr>
          <w:rFonts w:ascii="Times New Roman" w:hAnsi="Times New Roman" w:cs="Times New Roman"/>
          <w:sz w:val="24"/>
          <w:szCs w:val="24"/>
        </w:rPr>
        <w:t>(SOAF)</w:t>
      </w:r>
    </w:p>
    <w:p w14:paraId="1446442A" w14:textId="77777777" w:rsidR="00D326DE"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DEPARTMENT OF AQUATIC SCIENCE AND FISHERIES TECHNOLOGY</w:t>
      </w:r>
    </w:p>
    <w:p w14:paraId="66B1BE58" w14:textId="77777777" w:rsidR="009F7FA6" w:rsidRPr="008A629D" w:rsidRDefault="007217DE" w:rsidP="00596978">
      <w:pPr>
        <w:spacing w:line="360" w:lineRule="auto"/>
        <w:jc w:val="both"/>
        <w:rPr>
          <w:rStyle w:val="fontstyle01"/>
          <w:rFonts w:ascii="Times New Roman" w:hAnsi="Times New Roman" w:cs="Times New Roman"/>
          <w:b w:val="0"/>
          <w:sz w:val="24"/>
          <w:szCs w:val="24"/>
        </w:rPr>
      </w:pPr>
      <w:r w:rsidRPr="008A629D">
        <w:rPr>
          <w:rFonts w:ascii="Times New Roman" w:hAnsi="Times New Roman" w:cs="Times New Roman"/>
          <w:bCs/>
          <w:sz w:val="24"/>
          <w:szCs w:val="24"/>
        </w:rPr>
        <w:t>AQ 339: RESEARCH PROJECT</w:t>
      </w:r>
    </w:p>
    <w:p w14:paraId="4BE033EC" w14:textId="77777777" w:rsidR="00153708"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RESEARCH PROPOSAL</w:t>
      </w:r>
    </w:p>
    <w:p w14:paraId="7334CB88" w14:textId="77777777" w:rsidR="00153708"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STUDENT’S NAME</w:t>
      </w:r>
      <w:ins w:id="0" w:author="Nyamisi Peter" w:date="2022-12-28T07:53:00Z">
        <w:r w:rsidR="0076188C">
          <w:rPr>
            <w:rStyle w:val="fontstyle01"/>
            <w:rFonts w:ascii="Times New Roman" w:hAnsi="Times New Roman" w:cs="Times New Roman"/>
            <w:b w:val="0"/>
            <w:sz w:val="24"/>
            <w:szCs w:val="24"/>
          </w:rPr>
          <w:t>:</w:t>
        </w:r>
      </w:ins>
      <w:del w:id="1" w:author="Nyamisi Peter" w:date="2022-12-28T07:53:00Z">
        <w:r w:rsidRPr="008A629D" w:rsidDel="0076188C">
          <w:rPr>
            <w:rStyle w:val="fontstyle01"/>
            <w:rFonts w:ascii="Times New Roman" w:hAnsi="Times New Roman" w:cs="Times New Roman"/>
            <w:b w:val="0"/>
            <w:sz w:val="24"/>
            <w:szCs w:val="24"/>
          </w:rPr>
          <w:delText>;</w:delText>
        </w:r>
      </w:del>
      <w:r w:rsidRPr="008A629D">
        <w:rPr>
          <w:rStyle w:val="fontstyle01"/>
          <w:rFonts w:ascii="Times New Roman" w:hAnsi="Times New Roman" w:cs="Times New Roman"/>
          <w:b w:val="0"/>
          <w:sz w:val="24"/>
          <w:szCs w:val="24"/>
        </w:rPr>
        <w:t xml:space="preserve"> MADALE B VITUS </w:t>
      </w:r>
    </w:p>
    <w:p w14:paraId="4B7128B3" w14:textId="77777777" w:rsidR="00B56B0A" w:rsidRPr="008A629D" w:rsidRDefault="007217DE" w:rsidP="00596978">
      <w:pPr>
        <w:spacing w:line="360" w:lineRule="auto"/>
        <w:jc w:val="both"/>
        <w:rPr>
          <w:rStyle w:val="fontstyle01"/>
          <w:rFonts w:ascii="Times New Roman" w:hAnsi="Times New Roman" w:cs="Times New Roman"/>
          <w:b w:val="0"/>
          <w:sz w:val="24"/>
          <w:szCs w:val="24"/>
        </w:rPr>
      </w:pPr>
      <w:r w:rsidRPr="008A629D">
        <w:rPr>
          <w:rStyle w:val="fontstyle01"/>
          <w:rFonts w:ascii="Times New Roman" w:hAnsi="Times New Roman" w:cs="Times New Roman"/>
          <w:b w:val="0"/>
          <w:sz w:val="24"/>
          <w:szCs w:val="24"/>
        </w:rPr>
        <w:t>REGISTRATION NO</w:t>
      </w:r>
      <w:ins w:id="2" w:author="Nyamisi Peter" w:date="2022-12-28T07:53:00Z">
        <w:r w:rsidR="0076188C">
          <w:rPr>
            <w:rStyle w:val="fontstyle01"/>
            <w:rFonts w:ascii="Times New Roman" w:hAnsi="Times New Roman" w:cs="Times New Roman"/>
            <w:b w:val="0"/>
            <w:sz w:val="24"/>
            <w:szCs w:val="24"/>
          </w:rPr>
          <w:t>:</w:t>
        </w:r>
      </w:ins>
      <w:del w:id="3" w:author="Nyamisi Peter" w:date="2022-12-28T07:53:00Z">
        <w:r w:rsidRPr="008A629D" w:rsidDel="0076188C">
          <w:rPr>
            <w:rStyle w:val="fontstyle01"/>
            <w:rFonts w:ascii="Times New Roman" w:hAnsi="Times New Roman" w:cs="Times New Roman"/>
            <w:b w:val="0"/>
            <w:sz w:val="24"/>
            <w:szCs w:val="24"/>
          </w:rPr>
          <w:delText>;</w:delText>
        </w:r>
      </w:del>
      <w:r w:rsidRPr="008A629D">
        <w:rPr>
          <w:rStyle w:val="fontstyle01"/>
          <w:rFonts w:ascii="Times New Roman" w:hAnsi="Times New Roman" w:cs="Times New Roman"/>
          <w:b w:val="0"/>
          <w:sz w:val="24"/>
          <w:szCs w:val="24"/>
        </w:rPr>
        <w:t xml:space="preserve"> 2020-04-05087</w:t>
      </w:r>
    </w:p>
    <w:p w14:paraId="4F334473" w14:textId="77777777" w:rsidR="00A356CA" w:rsidRDefault="000A04F6" w:rsidP="00596978">
      <w:pPr>
        <w:spacing w:line="360" w:lineRule="auto"/>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TITLE</w:t>
      </w:r>
      <w:ins w:id="4" w:author="Nyamisi Peter" w:date="2022-12-28T07:53:00Z">
        <w:r w:rsidR="0076188C">
          <w:rPr>
            <w:rStyle w:val="fontstyle01"/>
            <w:rFonts w:ascii="Times New Roman" w:hAnsi="Times New Roman" w:cs="Times New Roman"/>
            <w:b w:val="0"/>
            <w:sz w:val="24"/>
            <w:szCs w:val="24"/>
          </w:rPr>
          <w:t>:</w:t>
        </w:r>
      </w:ins>
      <w:del w:id="5" w:author="Nyamisi Peter" w:date="2022-12-28T07:53:00Z">
        <w:r w:rsidDel="0076188C">
          <w:rPr>
            <w:rStyle w:val="fontstyle01"/>
            <w:rFonts w:ascii="Times New Roman" w:hAnsi="Times New Roman" w:cs="Times New Roman"/>
            <w:b w:val="0"/>
            <w:sz w:val="24"/>
            <w:szCs w:val="24"/>
          </w:rPr>
          <w:delText>;</w:delText>
        </w:r>
      </w:del>
      <w:r>
        <w:rPr>
          <w:rStyle w:val="fontstyle01"/>
          <w:rFonts w:ascii="Times New Roman" w:hAnsi="Times New Roman" w:cs="Times New Roman"/>
          <w:b w:val="0"/>
          <w:sz w:val="24"/>
          <w:szCs w:val="24"/>
        </w:rPr>
        <w:t xml:space="preserve"> </w:t>
      </w:r>
      <w:del w:id="6" w:author="Nyamisi Peter" w:date="2022-12-28T07:55:00Z">
        <w:r w:rsidR="00623128" w:rsidDel="0076188C">
          <w:rPr>
            <w:rStyle w:val="fontstyle01"/>
            <w:rFonts w:ascii="Times New Roman" w:hAnsi="Times New Roman" w:cs="Times New Roman"/>
            <w:b w:val="0"/>
            <w:sz w:val="24"/>
            <w:szCs w:val="24"/>
          </w:rPr>
          <w:delText xml:space="preserve">INVESTIGATING THE RELATIONSHIP </w:delText>
        </w:r>
        <w:r w:rsidR="00F841ED" w:rsidRPr="00F841ED" w:rsidDel="0076188C">
          <w:rPr>
            <w:rStyle w:val="fontstyle01"/>
            <w:rFonts w:ascii="Times New Roman" w:hAnsi="Times New Roman" w:cs="Times New Roman"/>
            <w:b w:val="0"/>
            <w:sz w:val="24"/>
            <w:szCs w:val="24"/>
          </w:rPr>
          <w:delText>BETWEEN NUTRIENTS AND</w:delText>
        </w:r>
      </w:del>
      <w:ins w:id="7" w:author="Nyamisi Peter" w:date="2022-12-28T07:55:00Z">
        <w:r w:rsidR="0076188C">
          <w:rPr>
            <w:rStyle w:val="fontstyle01"/>
            <w:rFonts w:ascii="Times New Roman" w:hAnsi="Times New Roman" w:cs="Times New Roman"/>
            <w:b w:val="0"/>
            <w:sz w:val="24"/>
            <w:szCs w:val="24"/>
          </w:rPr>
          <w:t>INFLUENCE OF NUTRIENTS IN</w:t>
        </w:r>
      </w:ins>
      <w:r w:rsidR="00F841ED" w:rsidRPr="00F841ED">
        <w:rPr>
          <w:rStyle w:val="fontstyle01"/>
          <w:rFonts w:ascii="Times New Roman" w:hAnsi="Times New Roman" w:cs="Times New Roman"/>
          <w:b w:val="0"/>
          <w:sz w:val="24"/>
          <w:szCs w:val="24"/>
        </w:rPr>
        <w:t xml:space="preserve"> CHLOROPHYLL</w:t>
      </w:r>
      <w:ins w:id="8" w:author="Nyamisi Peter" w:date="2022-12-28T07:56:00Z">
        <w:r w:rsidR="0076188C">
          <w:rPr>
            <w:rStyle w:val="fontstyle01"/>
            <w:rFonts w:ascii="Times New Roman" w:hAnsi="Times New Roman" w:cs="Times New Roman"/>
            <w:b w:val="0"/>
            <w:sz w:val="24"/>
            <w:szCs w:val="24"/>
          </w:rPr>
          <w:t>-</w:t>
        </w:r>
      </w:ins>
      <w:del w:id="9" w:author="Nyamisi Peter" w:date="2022-12-28T07:56:00Z">
        <w:r w:rsidR="00F841ED" w:rsidRPr="00F841ED" w:rsidDel="0076188C">
          <w:rPr>
            <w:rStyle w:val="fontstyle01"/>
            <w:rFonts w:ascii="Times New Roman" w:hAnsi="Times New Roman" w:cs="Times New Roman"/>
            <w:b w:val="0"/>
            <w:sz w:val="24"/>
            <w:szCs w:val="24"/>
          </w:rPr>
          <w:delText xml:space="preserve"> </w:delText>
        </w:r>
      </w:del>
      <w:proofErr w:type="gramStart"/>
      <w:r w:rsidR="00F841ED" w:rsidRPr="00F841ED">
        <w:rPr>
          <w:rStyle w:val="fontstyle01"/>
          <w:rFonts w:ascii="Times New Roman" w:hAnsi="Times New Roman" w:cs="Times New Roman"/>
          <w:b w:val="0"/>
          <w:sz w:val="24"/>
          <w:szCs w:val="24"/>
        </w:rPr>
        <w:t>A</w:t>
      </w:r>
      <w:proofErr w:type="gramEnd"/>
      <w:r w:rsidR="00F841ED" w:rsidRPr="00F841ED">
        <w:rPr>
          <w:rStyle w:val="fontstyle01"/>
          <w:rFonts w:ascii="Times New Roman" w:hAnsi="Times New Roman" w:cs="Times New Roman"/>
          <w:b w:val="0"/>
          <w:sz w:val="24"/>
          <w:szCs w:val="24"/>
        </w:rPr>
        <w:t xml:space="preserve"> AT MSIMBAZI</w:t>
      </w:r>
      <w:r w:rsidR="007243DE">
        <w:rPr>
          <w:rStyle w:val="fontstyle01"/>
          <w:rFonts w:ascii="Times New Roman" w:hAnsi="Times New Roman" w:cs="Times New Roman"/>
          <w:b w:val="0"/>
          <w:sz w:val="24"/>
          <w:szCs w:val="24"/>
        </w:rPr>
        <w:t xml:space="preserve"> RIVER</w:t>
      </w:r>
      <w:r w:rsidR="00A356CA">
        <w:rPr>
          <w:rStyle w:val="fontstyle01"/>
          <w:rFonts w:ascii="Times New Roman" w:hAnsi="Times New Roman" w:cs="Times New Roman"/>
          <w:b w:val="0"/>
          <w:sz w:val="24"/>
          <w:szCs w:val="24"/>
        </w:rPr>
        <w:t>.</w:t>
      </w:r>
    </w:p>
    <w:p w14:paraId="7CD5DF6B" w14:textId="77777777" w:rsidR="007217DE" w:rsidRPr="00F841ED" w:rsidRDefault="007243DE" w:rsidP="00596978">
      <w:pPr>
        <w:spacing w:line="360" w:lineRule="auto"/>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w:t>
      </w:r>
      <w:ins w:id="10" w:author="Nyamisi Peter" w:date="2022-12-28T07:56:00Z">
        <w:r w:rsidR="0076188C">
          <w:rPr>
            <w:rStyle w:val="fontstyle01"/>
            <w:rFonts w:ascii="Times New Roman" w:hAnsi="Times New Roman" w:cs="Times New Roman"/>
            <w:b w:val="0"/>
            <w:sz w:val="24"/>
            <w:szCs w:val="24"/>
          </w:rPr>
          <w:t xml:space="preserve">NAME OF </w:t>
        </w:r>
      </w:ins>
      <w:r>
        <w:rPr>
          <w:rStyle w:val="fontstyle01"/>
          <w:rFonts w:ascii="Times New Roman" w:hAnsi="Times New Roman" w:cs="Times New Roman"/>
          <w:b w:val="0"/>
          <w:sz w:val="24"/>
          <w:szCs w:val="24"/>
        </w:rPr>
        <w:t>SUPER</w:t>
      </w:r>
      <w:ins w:id="11" w:author="Nyamisi Peter" w:date="2022-12-28T07:56:00Z">
        <w:r w:rsidR="0076188C">
          <w:rPr>
            <w:rStyle w:val="fontstyle01"/>
            <w:rFonts w:ascii="Times New Roman" w:hAnsi="Times New Roman" w:cs="Times New Roman"/>
            <w:b w:val="0"/>
            <w:sz w:val="24"/>
            <w:szCs w:val="24"/>
          </w:rPr>
          <w:t>VISOR</w:t>
        </w:r>
      </w:ins>
      <w:del w:id="12" w:author="Nyamisi Peter" w:date="2022-12-28T07:56:00Z">
        <w:r w:rsidDel="0076188C">
          <w:rPr>
            <w:rStyle w:val="fontstyle01"/>
            <w:rFonts w:ascii="Times New Roman" w:hAnsi="Times New Roman" w:cs="Times New Roman"/>
            <w:b w:val="0"/>
            <w:sz w:val="24"/>
            <w:szCs w:val="24"/>
          </w:rPr>
          <w:delText>’S NAME</w:delText>
        </w:r>
      </w:del>
      <w:r>
        <w:rPr>
          <w:rStyle w:val="fontstyle01"/>
          <w:rFonts w:ascii="Times New Roman" w:hAnsi="Times New Roman" w:cs="Times New Roman"/>
          <w:b w:val="0"/>
          <w:sz w:val="24"/>
          <w:szCs w:val="24"/>
        </w:rPr>
        <w:t>; M</w:t>
      </w:r>
      <w:ins w:id="13" w:author="Nyamisi Peter" w:date="2022-12-28T07:56:00Z">
        <w:r w:rsidR="0076188C">
          <w:rPr>
            <w:rStyle w:val="fontstyle01"/>
            <w:rFonts w:ascii="Times New Roman" w:hAnsi="Times New Roman" w:cs="Times New Roman"/>
            <w:b w:val="0"/>
            <w:sz w:val="24"/>
            <w:szCs w:val="24"/>
          </w:rPr>
          <w:t>S</w:t>
        </w:r>
      </w:ins>
      <w:del w:id="14" w:author="Nyamisi Peter" w:date="2022-12-28T07:56:00Z">
        <w:r w:rsidDel="0076188C">
          <w:rPr>
            <w:rStyle w:val="fontstyle01"/>
            <w:rFonts w:ascii="Times New Roman" w:hAnsi="Times New Roman" w:cs="Times New Roman"/>
            <w:b w:val="0"/>
            <w:sz w:val="24"/>
            <w:szCs w:val="24"/>
          </w:rPr>
          <w:delText>R</w:delText>
        </w:r>
        <w:r w:rsidR="00F841ED" w:rsidRPr="00F841ED" w:rsidDel="0076188C">
          <w:rPr>
            <w:rStyle w:val="fontstyle01"/>
            <w:rFonts w:ascii="Times New Roman" w:hAnsi="Times New Roman" w:cs="Times New Roman"/>
            <w:b w:val="0"/>
            <w:sz w:val="24"/>
            <w:szCs w:val="24"/>
          </w:rPr>
          <w:delText>S</w:delText>
        </w:r>
      </w:del>
      <w:r w:rsidR="00F841ED" w:rsidRPr="00F841ED">
        <w:rPr>
          <w:rStyle w:val="fontstyle01"/>
          <w:rFonts w:ascii="Times New Roman" w:hAnsi="Times New Roman" w:cs="Times New Roman"/>
          <w:b w:val="0"/>
          <w:sz w:val="24"/>
          <w:szCs w:val="24"/>
        </w:rPr>
        <w:t xml:space="preserve"> NYAMIS</w:t>
      </w:r>
      <w:r w:rsidR="00F841ED">
        <w:rPr>
          <w:rStyle w:val="fontstyle01"/>
          <w:rFonts w:ascii="Times New Roman" w:hAnsi="Times New Roman" w:cs="Times New Roman"/>
          <w:b w:val="0"/>
          <w:sz w:val="24"/>
          <w:szCs w:val="24"/>
        </w:rPr>
        <w:t>I</w:t>
      </w:r>
      <w:del w:id="15" w:author="Nyamisi Peter" w:date="2022-12-28T07:56:00Z">
        <w:r w:rsidR="00F841ED" w:rsidRPr="00F841ED" w:rsidDel="0076188C">
          <w:rPr>
            <w:rStyle w:val="fontstyle01"/>
            <w:rFonts w:ascii="Times New Roman" w:hAnsi="Times New Roman" w:cs="Times New Roman"/>
            <w:b w:val="0"/>
            <w:sz w:val="24"/>
            <w:szCs w:val="24"/>
          </w:rPr>
          <w:delText>.</w:delText>
        </w:r>
      </w:del>
      <w:ins w:id="16" w:author="Nyamisi Peter" w:date="2022-12-28T07:56:00Z">
        <w:r w:rsidR="0076188C">
          <w:rPr>
            <w:rStyle w:val="fontstyle01"/>
            <w:rFonts w:ascii="Times New Roman" w:hAnsi="Times New Roman" w:cs="Times New Roman"/>
            <w:b w:val="0"/>
            <w:sz w:val="24"/>
            <w:szCs w:val="24"/>
          </w:rPr>
          <w:t xml:space="preserve"> PETER</w:t>
        </w:r>
      </w:ins>
    </w:p>
    <w:p w14:paraId="33E8FE70" w14:textId="77777777" w:rsidR="00F841ED" w:rsidRDefault="00F841ED" w:rsidP="00596978">
      <w:pPr>
        <w:spacing w:line="240" w:lineRule="auto"/>
        <w:jc w:val="both"/>
        <w:rPr>
          <w:rStyle w:val="fontstyle01"/>
          <w:rFonts w:ascii="Times New Roman" w:hAnsi="Times New Roman" w:cs="Times New Roman"/>
          <w:b w:val="0"/>
          <w:sz w:val="24"/>
          <w:szCs w:val="24"/>
        </w:rPr>
      </w:pPr>
    </w:p>
    <w:p w14:paraId="0C75DE31" w14:textId="77777777" w:rsidR="00F37971" w:rsidRDefault="00F37971" w:rsidP="00596978">
      <w:pPr>
        <w:spacing w:line="240" w:lineRule="auto"/>
        <w:jc w:val="both"/>
        <w:rPr>
          <w:rStyle w:val="fontstyle01"/>
          <w:rFonts w:ascii="Times New Roman" w:hAnsi="Times New Roman" w:cs="Times New Roman"/>
          <w:b w:val="0"/>
          <w:sz w:val="24"/>
          <w:szCs w:val="24"/>
        </w:rPr>
      </w:pPr>
    </w:p>
    <w:p w14:paraId="20D9A690" w14:textId="77777777" w:rsidR="00F37971" w:rsidRDefault="00F37971" w:rsidP="00596978">
      <w:pPr>
        <w:spacing w:line="240" w:lineRule="auto"/>
        <w:jc w:val="both"/>
        <w:rPr>
          <w:rStyle w:val="fontstyle01"/>
          <w:rFonts w:ascii="Times New Roman" w:hAnsi="Times New Roman" w:cs="Times New Roman"/>
          <w:b w:val="0"/>
          <w:sz w:val="24"/>
          <w:szCs w:val="24"/>
        </w:rPr>
      </w:pPr>
    </w:p>
    <w:p w14:paraId="58D7B4F5" w14:textId="77777777" w:rsidR="00F37971" w:rsidRDefault="00F37971" w:rsidP="00596978">
      <w:pPr>
        <w:spacing w:line="240" w:lineRule="auto"/>
        <w:jc w:val="both"/>
        <w:rPr>
          <w:rStyle w:val="fontstyle01"/>
          <w:rFonts w:ascii="Times New Roman" w:hAnsi="Times New Roman" w:cs="Times New Roman"/>
          <w:b w:val="0"/>
          <w:sz w:val="24"/>
          <w:szCs w:val="24"/>
        </w:rPr>
      </w:pPr>
    </w:p>
    <w:p w14:paraId="66460241" w14:textId="77777777" w:rsidR="00F37971" w:rsidRDefault="00F37971" w:rsidP="00596978">
      <w:pPr>
        <w:spacing w:line="240" w:lineRule="auto"/>
        <w:jc w:val="both"/>
        <w:rPr>
          <w:rStyle w:val="fontstyle01"/>
          <w:rFonts w:ascii="Times New Roman" w:hAnsi="Times New Roman" w:cs="Times New Roman"/>
          <w:b w:val="0"/>
          <w:sz w:val="24"/>
          <w:szCs w:val="24"/>
        </w:rPr>
      </w:pPr>
    </w:p>
    <w:p w14:paraId="26D15CFE" w14:textId="77777777" w:rsidR="00F37971" w:rsidRDefault="00F37971" w:rsidP="00596978">
      <w:pPr>
        <w:spacing w:line="240" w:lineRule="auto"/>
        <w:jc w:val="both"/>
        <w:rPr>
          <w:rStyle w:val="fontstyle01"/>
          <w:rFonts w:ascii="Times New Roman" w:hAnsi="Times New Roman" w:cs="Times New Roman"/>
          <w:b w:val="0"/>
          <w:sz w:val="24"/>
          <w:szCs w:val="24"/>
        </w:rPr>
      </w:pPr>
    </w:p>
    <w:p w14:paraId="48E94CE5" w14:textId="77777777" w:rsidR="002001D3" w:rsidRPr="008A629D" w:rsidRDefault="00E94282" w:rsidP="00596978">
      <w:pPr>
        <w:spacing w:line="240" w:lineRule="auto"/>
        <w:jc w:val="both"/>
        <w:rPr>
          <w:rFonts w:ascii="Times New Roman" w:hAnsi="Times New Roman" w:cs="Times New Roman"/>
          <w:b/>
          <w:bCs/>
          <w:color w:val="000000"/>
          <w:sz w:val="24"/>
          <w:szCs w:val="24"/>
        </w:rPr>
      </w:pPr>
      <w:commentRangeStart w:id="17"/>
      <w:r w:rsidRPr="008A629D">
        <w:rPr>
          <w:rFonts w:ascii="Times New Roman" w:hAnsi="Times New Roman" w:cs="Times New Roman"/>
          <w:b/>
          <w:bCs/>
          <w:color w:val="000000"/>
          <w:sz w:val="24"/>
          <w:szCs w:val="24"/>
        </w:rPr>
        <w:lastRenderedPageBreak/>
        <w:t xml:space="preserve">Table of contents </w:t>
      </w:r>
      <w:commentRangeEnd w:id="17"/>
      <w:r w:rsidR="0076188C">
        <w:rPr>
          <w:rStyle w:val="CommentReference"/>
        </w:rPr>
        <w:commentReference w:id="17"/>
      </w:r>
    </w:p>
    <w:sdt>
      <w:sdtPr>
        <w:rPr>
          <w:rFonts w:asciiTheme="minorHAnsi" w:eastAsiaTheme="minorHAnsi" w:hAnsiTheme="minorHAnsi" w:cstheme="minorBidi"/>
          <w:bCs w:val="0"/>
          <w:color w:val="auto"/>
          <w:sz w:val="22"/>
          <w:szCs w:val="22"/>
          <w:lang w:eastAsia="en-US"/>
        </w:rPr>
        <w:id w:val="188428803"/>
        <w:docPartObj>
          <w:docPartGallery w:val="Table of Contents"/>
          <w:docPartUnique/>
        </w:docPartObj>
      </w:sdtPr>
      <w:sdtEndPr>
        <w:rPr>
          <w:rFonts w:ascii="Times New Roman" w:hAnsi="Times New Roman" w:cs="Times New Roman"/>
          <w:noProof/>
        </w:rPr>
      </w:sdtEndPr>
      <w:sdtContent>
        <w:p w14:paraId="3937D81D" w14:textId="77777777" w:rsidR="003A7EEA" w:rsidRPr="008A629D" w:rsidRDefault="003A7EEA" w:rsidP="00596978">
          <w:pPr>
            <w:pStyle w:val="TOCHeading"/>
            <w:spacing w:before="0" w:line="240" w:lineRule="auto"/>
          </w:pPr>
        </w:p>
        <w:p w14:paraId="2E6AB218" w14:textId="77777777" w:rsidR="007B56AF" w:rsidRDefault="003C73C5">
          <w:pPr>
            <w:pStyle w:val="TOC1"/>
            <w:tabs>
              <w:tab w:val="right" w:leader="dot" w:pos="9350"/>
            </w:tabs>
            <w:rPr>
              <w:rFonts w:eastAsiaTheme="minorEastAsia"/>
              <w:noProof/>
            </w:rPr>
          </w:pPr>
          <w:r w:rsidRPr="008A629D">
            <w:rPr>
              <w:rFonts w:ascii="Times New Roman" w:hAnsi="Times New Roman" w:cs="Times New Roman"/>
            </w:rPr>
            <w:fldChar w:fldCharType="begin"/>
          </w:r>
          <w:r w:rsidR="003A7EEA" w:rsidRPr="008A629D">
            <w:rPr>
              <w:rFonts w:ascii="Times New Roman" w:hAnsi="Times New Roman" w:cs="Times New Roman"/>
            </w:rPr>
            <w:instrText xml:space="preserve"> TOC \o "1-3" \h \z \u </w:instrText>
          </w:r>
          <w:r w:rsidRPr="008A629D">
            <w:rPr>
              <w:rFonts w:ascii="Times New Roman" w:hAnsi="Times New Roman" w:cs="Times New Roman"/>
            </w:rPr>
            <w:fldChar w:fldCharType="separate"/>
          </w:r>
          <w:hyperlink w:anchor="_Toc175165145" w:history="1">
            <w:r w:rsidR="007B56AF" w:rsidRPr="004D1F1A">
              <w:rPr>
                <w:rStyle w:val="Hyperlink"/>
                <w:noProof/>
              </w:rPr>
              <w:t>List of figures</w:t>
            </w:r>
            <w:r w:rsidR="007B56AF">
              <w:rPr>
                <w:noProof/>
                <w:webHidden/>
              </w:rPr>
              <w:tab/>
            </w:r>
            <w:r w:rsidR="007B56AF">
              <w:rPr>
                <w:noProof/>
                <w:webHidden/>
              </w:rPr>
              <w:fldChar w:fldCharType="begin"/>
            </w:r>
            <w:r w:rsidR="007B56AF">
              <w:rPr>
                <w:noProof/>
                <w:webHidden/>
              </w:rPr>
              <w:instrText xml:space="preserve"> PAGEREF _Toc175165145 \h </w:instrText>
            </w:r>
            <w:r w:rsidR="007B56AF">
              <w:rPr>
                <w:noProof/>
                <w:webHidden/>
              </w:rPr>
            </w:r>
            <w:r w:rsidR="007B56AF">
              <w:rPr>
                <w:noProof/>
                <w:webHidden/>
              </w:rPr>
              <w:fldChar w:fldCharType="separate"/>
            </w:r>
            <w:r w:rsidR="007B56AF">
              <w:rPr>
                <w:noProof/>
                <w:webHidden/>
              </w:rPr>
              <w:t>i</w:t>
            </w:r>
            <w:r w:rsidR="007B56AF">
              <w:rPr>
                <w:noProof/>
                <w:webHidden/>
              </w:rPr>
              <w:fldChar w:fldCharType="end"/>
            </w:r>
          </w:hyperlink>
        </w:p>
        <w:p w14:paraId="4E3F093A" w14:textId="77777777" w:rsidR="007B56AF" w:rsidRDefault="00F524A4">
          <w:pPr>
            <w:pStyle w:val="TOC1"/>
            <w:tabs>
              <w:tab w:val="right" w:leader="dot" w:pos="9350"/>
            </w:tabs>
            <w:rPr>
              <w:rFonts w:eastAsiaTheme="minorEastAsia"/>
              <w:noProof/>
            </w:rPr>
          </w:pPr>
          <w:hyperlink w:anchor="_Toc175165146" w:history="1">
            <w:r w:rsidR="007B56AF" w:rsidRPr="004D1F1A">
              <w:rPr>
                <w:rStyle w:val="Hyperlink"/>
                <w:noProof/>
              </w:rPr>
              <w:t>List of abbreviations</w:t>
            </w:r>
            <w:r w:rsidR="007B56AF">
              <w:rPr>
                <w:noProof/>
                <w:webHidden/>
              </w:rPr>
              <w:tab/>
            </w:r>
            <w:r w:rsidR="007B56AF">
              <w:rPr>
                <w:noProof/>
                <w:webHidden/>
              </w:rPr>
              <w:fldChar w:fldCharType="begin"/>
            </w:r>
            <w:r w:rsidR="007B56AF">
              <w:rPr>
                <w:noProof/>
                <w:webHidden/>
              </w:rPr>
              <w:instrText xml:space="preserve"> PAGEREF _Toc175165146 \h </w:instrText>
            </w:r>
            <w:r w:rsidR="007B56AF">
              <w:rPr>
                <w:noProof/>
                <w:webHidden/>
              </w:rPr>
            </w:r>
            <w:r w:rsidR="007B56AF">
              <w:rPr>
                <w:noProof/>
                <w:webHidden/>
              </w:rPr>
              <w:fldChar w:fldCharType="separate"/>
            </w:r>
            <w:r w:rsidR="007B56AF">
              <w:rPr>
                <w:noProof/>
                <w:webHidden/>
              </w:rPr>
              <w:t>i</w:t>
            </w:r>
            <w:r w:rsidR="007B56AF">
              <w:rPr>
                <w:noProof/>
                <w:webHidden/>
              </w:rPr>
              <w:fldChar w:fldCharType="end"/>
            </w:r>
          </w:hyperlink>
        </w:p>
        <w:p w14:paraId="6351CCFC" w14:textId="77777777" w:rsidR="007B56AF" w:rsidRDefault="00F524A4">
          <w:pPr>
            <w:pStyle w:val="TOC1"/>
            <w:tabs>
              <w:tab w:val="right" w:leader="dot" w:pos="9350"/>
            </w:tabs>
            <w:rPr>
              <w:rFonts w:eastAsiaTheme="minorEastAsia"/>
              <w:noProof/>
            </w:rPr>
          </w:pPr>
          <w:hyperlink w:anchor="_Toc175165147" w:history="1">
            <w:r w:rsidR="007B56AF" w:rsidRPr="004D1F1A">
              <w:rPr>
                <w:rStyle w:val="Hyperlink"/>
                <w:noProof/>
              </w:rPr>
              <w:t>CHAPTER ONE</w:t>
            </w:r>
            <w:r w:rsidR="007B56AF">
              <w:rPr>
                <w:noProof/>
                <w:webHidden/>
              </w:rPr>
              <w:tab/>
            </w:r>
            <w:r w:rsidR="007B56AF">
              <w:rPr>
                <w:noProof/>
                <w:webHidden/>
              </w:rPr>
              <w:fldChar w:fldCharType="begin"/>
            </w:r>
            <w:r w:rsidR="007B56AF">
              <w:rPr>
                <w:noProof/>
                <w:webHidden/>
              </w:rPr>
              <w:instrText xml:space="preserve"> PAGEREF _Toc175165147 \h </w:instrText>
            </w:r>
            <w:r w:rsidR="007B56AF">
              <w:rPr>
                <w:noProof/>
                <w:webHidden/>
              </w:rPr>
            </w:r>
            <w:r w:rsidR="007B56AF">
              <w:rPr>
                <w:noProof/>
                <w:webHidden/>
              </w:rPr>
              <w:fldChar w:fldCharType="separate"/>
            </w:r>
            <w:r w:rsidR="007B56AF">
              <w:rPr>
                <w:noProof/>
                <w:webHidden/>
              </w:rPr>
              <w:t>2</w:t>
            </w:r>
            <w:r w:rsidR="007B56AF">
              <w:rPr>
                <w:noProof/>
                <w:webHidden/>
              </w:rPr>
              <w:fldChar w:fldCharType="end"/>
            </w:r>
          </w:hyperlink>
        </w:p>
        <w:p w14:paraId="5431D45C" w14:textId="77777777" w:rsidR="007B56AF" w:rsidRDefault="00F524A4">
          <w:pPr>
            <w:pStyle w:val="TOC1"/>
            <w:tabs>
              <w:tab w:val="right" w:leader="dot" w:pos="9350"/>
            </w:tabs>
            <w:rPr>
              <w:rFonts w:eastAsiaTheme="minorEastAsia"/>
              <w:noProof/>
            </w:rPr>
          </w:pPr>
          <w:hyperlink w:anchor="_Toc175165148" w:history="1">
            <w:r w:rsidR="007B56AF" w:rsidRPr="004D1F1A">
              <w:rPr>
                <w:rStyle w:val="Hyperlink"/>
                <w:noProof/>
              </w:rPr>
              <w:t>INTRODUCTION</w:t>
            </w:r>
            <w:r w:rsidR="007B56AF">
              <w:rPr>
                <w:noProof/>
                <w:webHidden/>
              </w:rPr>
              <w:tab/>
            </w:r>
            <w:r w:rsidR="007B56AF">
              <w:rPr>
                <w:noProof/>
                <w:webHidden/>
              </w:rPr>
              <w:fldChar w:fldCharType="begin"/>
            </w:r>
            <w:r w:rsidR="007B56AF">
              <w:rPr>
                <w:noProof/>
                <w:webHidden/>
              </w:rPr>
              <w:instrText xml:space="preserve"> PAGEREF _Toc175165148 \h </w:instrText>
            </w:r>
            <w:r w:rsidR="007B56AF">
              <w:rPr>
                <w:noProof/>
                <w:webHidden/>
              </w:rPr>
            </w:r>
            <w:r w:rsidR="007B56AF">
              <w:rPr>
                <w:noProof/>
                <w:webHidden/>
              </w:rPr>
              <w:fldChar w:fldCharType="separate"/>
            </w:r>
            <w:r w:rsidR="007B56AF">
              <w:rPr>
                <w:noProof/>
                <w:webHidden/>
              </w:rPr>
              <w:t>2</w:t>
            </w:r>
            <w:r w:rsidR="007B56AF">
              <w:rPr>
                <w:noProof/>
                <w:webHidden/>
              </w:rPr>
              <w:fldChar w:fldCharType="end"/>
            </w:r>
          </w:hyperlink>
        </w:p>
        <w:p w14:paraId="16ACAE15" w14:textId="77777777" w:rsidR="007B56AF" w:rsidRDefault="00F524A4">
          <w:pPr>
            <w:pStyle w:val="TOC2"/>
            <w:tabs>
              <w:tab w:val="right" w:leader="dot" w:pos="9350"/>
            </w:tabs>
            <w:rPr>
              <w:rFonts w:eastAsiaTheme="minorEastAsia"/>
              <w:noProof/>
            </w:rPr>
          </w:pPr>
          <w:hyperlink w:anchor="_Toc175165149" w:history="1">
            <w:r w:rsidR="007B56AF" w:rsidRPr="004D1F1A">
              <w:rPr>
                <w:rStyle w:val="Hyperlink"/>
                <w:noProof/>
              </w:rPr>
              <w:t>1.1General introduction</w:t>
            </w:r>
            <w:r w:rsidR="007B56AF">
              <w:rPr>
                <w:noProof/>
                <w:webHidden/>
              </w:rPr>
              <w:tab/>
            </w:r>
            <w:r w:rsidR="007B56AF">
              <w:rPr>
                <w:noProof/>
                <w:webHidden/>
              </w:rPr>
              <w:fldChar w:fldCharType="begin"/>
            </w:r>
            <w:r w:rsidR="007B56AF">
              <w:rPr>
                <w:noProof/>
                <w:webHidden/>
              </w:rPr>
              <w:instrText xml:space="preserve"> PAGEREF _Toc175165149 \h </w:instrText>
            </w:r>
            <w:r w:rsidR="007B56AF">
              <w:rPr>
                <w:noProof/>
                <w:webHidden/>
              </w:rPr>
            </w:r>
            <w:r w:rsidR="007B56AF">
              <w:rPr>
                <w:noProof/>
                <w:webHidden/>
              </w:rPr>
              <w:fldChar w:fldCharType="separate"/>
            </w:r>
            <w:r w:rsidR="007B56AF">
              <w:rPr>
                <w:noProof/>
                <w:webHidden/>
              </w:rPr>
              <w:t>2</w:t>
            </w:r>
            <w:r w:rsidR="007B56AF">
              <w:rPr>
                <w:noProof/>
                <w:webHidden/>
              </w:rPr>
              <w:fldChar w:fldCharType="end"/>
            </w:r>
          </w:hyperlink>
        </w:p>
        <w:p w14:paraId="799F1B3D" w14:textId="77777777" w:rsidR="007B56AF" w:rsidRDefault="00F524A4">
          <w:pPr>
            <w:pStyle w:val="TOC2"/>
            <w:tabs>
              <w:tab w:val="right" w:leader="dot" w:pos="9350"/>
            </w:tabs>
            <w:rPr>
              <w:rFonts w:eastAsiaTheme="minorEastAsia"/>
              <w:noProof/>
            </w:rPr>
          </w:pPr>
          <w:hyperlink w:anchor="_Toc175165150" w:history="1">
            <w:r w:rsidR="007B56AF" w:rsidRPr="004D1F1A">
              <w:rPr>
                <w:rStyle w:val="Hyperlink"/>
                <w:noProof/>
              </w:rPr>
              <w:t>1.2 Statement of Research Problem</w:t>
            </w:r>
            <w:r w:rsidR="007B56AF">
              <w:rPr>
                <w:noProof/>
                <w:webHidden/>
              </w:rPr>
              <w:tab/>
            </w:r>
            <w:r w:rsidR="007B56AF">
              <w:rPr>
                <w:noProof/>
                <w:webHidden/>
              </w:rPr>
              <w:fldChar w:fldCharType="begin"/>
            </w:r>
            <w:r w:rsidR="007B56AF">
              <w:rPr>
                <w:noProof/>
                <w:webHidden/>
              </w:rPr>
              <w:instrText xml:space="preserve"> PAGEREF _Toc175165150 \h </w:instrText>
            </w:r>
            <w:r w:rsidR="007B56AF">
              <w:rPr>
                <w:noProof/>
                <w:webHidden/>
              </w:rPr>
            </w:r>
            <w:r w:rsidR="007B56AF">
              <w:rPr>
                <w:noProof/>
                <w:webHidden/>
              </w:rPr>
              <w:fldChar w:fldCharType="separate"/>
            </w:r>
            <w:r w:rsidR="007B56AF">
              <w:rPr>
                <w:noProof/>
                <w:webHidden/>
              </w:rPr>
              <w:t>4</w:t>
            </w:r>
            <w:r w:rsidR="007B56AF">
              <w:rPr>
                <w:noProof/>
                <w:webHidden/>
              </w:rPr>
              <w:fldChar w:fldCharType="end"/>
            </w:r>
          </w:hyperlink>
        </w:p>
        <w:p w14:paraId="67E4FB87" w14:textId="77777777" w:rsidR="007B56AF" w:rsidRDefault="00F524A4">
          <w:pPr>
            <w:pStyle w:val="TOC2"/>
            <w:tabs>
              <w:tab w:val="right" w:leader="dot" w:pos="9350"/>
            </w:tabs>
            <w:rPr>
              <w:rFonts w:eastAsiaTheme="minorEastAsia"/>
              <w:noProof/>
            </w:rPr>
          </w:pPr>
          <w:hyperlink w:anchor="_Toc175165151" w:history="1">
            <w:r w:rsidR="007B56AF" w:rsidRPr="004D1F1A">
              <w:rPr>
                <w:rStyle w:val="Hyperlink"/>
                <w:noProof/>
              </w:rPr>
              <w:t>1.3 Objectives of the research</w:t>
            </w:r>
            <w:r w:rsidR="007B56AF">
              <w:rPr>
                <w:noProof/>
                <w:webHidden/>
              </w:rPr>
              <w:tab/>
            </w:r>
            <w:r w:rsidR="007B56AF">
              <w:rPr>
                <w:noProof/>
                <w:webHidden/>
              </w:rPr>
              <w:fldChar w:fldCharType="begin"/>
            </w:r>
            <w:r w:rsidR="007B56AF">
              <w:rPr>
                <w:noProof/>
                <w:webHidden/>
              </w:rPr>
              <w:instrText xml:space="preserve"> PAGEREF _Toc175165151 \h </w:instrText>
            </w:r>
            <w:r w:rsidR="007B56AF">
              <w:rPr>
                <w:noProof/>
                <w:webHidden/>
              </w:rPr>
            </w:r>
            <w:r w:rsidR="007B56AF">
              <w:rPr>
                <w:noProof/>
                <w:webHidden/>
              </w:rPr>
              <w:fldChar w:fldCharType="separate"/>
            </w:r>
            <w:r w:rsidR="007B56AF">
              <w:rPr>
                <w:noProof/>
                <w:webHidden/>
              </w:rPr>
              <w:t>5</w:t>
            </w:r>
            <w:r w:rsidR="007B56AF">
              <w:rPr>
                <w:noProof/>
                <w:webHidden/>
              </w:rPr>
              <w:fldChar w:fldCharType="end"/>
            </w:r>
          </w:hyperlink>
        </w:p>
        <w:p w14:paraId="56925A5C" w14:textId="77777777" w:rsidR="007B56AF" w:rsidRDefault="00F524A4">
          <w:pPr>
            <w:pStyle w:val="TOC3"/>
            <w:tabs>
              <w:tab w:val="right" w:leader="dot" w:pos="9350"/>
            </w:tabs>
            <w:rPr>
              <w:rFonts w:eastAsiaTheme="minorEastAsia"/>
              <w:noProof/>
            </w:rPr>
          </w:pPr>
          <w:hyperlink w:anchor="_Toc175165152" w:history="1">
            <w:r w:rsidR="007B56AF" w:rsidRPr="004D1F1A">
              <w:rPr>
                <w:rStyle w:val="Hyperlink"/>
                <w:noProof/>
              </w:rPr>
              <w:t>1.3.1General objective</w:t>
            </w:r>
            <w:r w:rsidR="007B56AF">
              <w:rPr>
                <w:noProof/>
                <w:webHidden/>
              </w:rPr>
              <w:tab/>
            </w:r>
            <w:r w:rsidR="007B56AF">
              <w:rPr>
                <w:noProof/>
                <w:webHidden/>
              </w:rPr>
              <w:fldChar w:fldCharType="begin"/>
            </w:r>
            <w:r w:rsidR="007B56AF">
              <w:rPr>
                <w:noProof/>
                <w:webHidden/>
              </w:rPr>
              <w:instrText xml:space="preserve"> PAGEREF _Toc175165152 \h </w:instrText>
            </w:r>
            <w:r w:rsidR="007B56AF">
              <w:rPr>
                <w:noProof/>
                <w:webHidden/>
              </w:rPr>
            </w:r>
            <w:r w:rsidR="007B56AF">
              <w:rPr>
                <w:noProof/>
                <w:webHidden/>
              </w:rPr>
              <w:fldChar w:fldCharType="separate"/>
            </w:r>
            <w:r w:rsidR="007B56AF">
              <w:rPr>
                <w:noProof/>
                <w:webHidden/>
              </w:rPr>
              <w:t>5</w:t>
            </w:r>
            <w:r w:rsidR="007B56AF">
              <w:rPr>
                <w:noProof/>
                <w:webHidden/>
              </w:rPr>
              <w:fldChar w:fldCharType="end"/>
            </w:r>
          </w:hyperlink>
        </w:p>
        <w:p w14:paraId="47A15FFA" w14:textId="77777777" w:rsidR="007B56AF" w:rsidRDefault="00F524A4">
          <w:pPr>
            <w:pStyle w:val="TOC3"/>
            <w:tabs>
              <w:tab w:val="right" w:leader="dot" w:pos="9350"/>
            </w:tabs>
            <w:rPr>
              <w:rFonts w:eastAsiaTheme="minorEastAsia"/>
              <w:noProof/>
            </w:rPr>
          </w:pPr>
          <w:hyperlink w:anchor="_Toc175165153" w:history="1">
            <w:r w:rsidR="007B56AF" w:rsidRPr="004D1F1A">
              <w:rPr>
                <w:rStyle w:val="Hyperlink"/>
                <w:noProof/>
              </w:rPr>
              <w:t>1.3.2Specific objective</w:t>
            </w:r>
            <w:r w:rsidR="007B56AF">
              <w:rPr>
                <w:noProof/>
                <w:webHidden/>
              </w:rPr>
              <w:tab/>
            </w:r>
            <w:r w:rsidR="007B56AF">
              <w:rPr>
                <w:noProof/>
                <w:webHidden/>
              </w:rPr>
              <w:fldChar w:fldCharType="begin"/>
            </w:r>
            <w:r w:rsidR="007B56AF">
              <w:rPr>
                <w:noProof/>
                <w:webHidden/>
              </w:rPr>
              <w:instrText xml:space="preserve"> PAGEREF _Toc175165153 \h </w:instrText>
            </w:r>
            <w:r w:rsidR="007B56AF">
              <w:rPr>
                <w:noProof/>
                <w:webHidden/>
              </w:rPr>
            </w:r>
            <w:r w:rsidR="007B56AF">
              <w:rPr>
                <w:noProof/>
                <w:webHidden/>
              </w:rPr>
              <w:fldChar w:fldCharType="separate"/>
            </w:r>
            <w:r w:rsidR="007B56AF">
              <w:rPr>
                <w:noProof/>
                <w:webHidden/>
              </w:rPr>
              <w:t>5</w:t>
            </w:r>
            <w:r w:rsidR="007B56AF">
              <w:rPr>
                <w:noProof/>
                <w:webHidden/>
              </w:rPr>
              <w:fldChar w:fldCharType="end"/>
            </w:r>
          </w:hyperlink>
        </w:p>
        <w:p w14:paraId="14EBCA85" w14:textId="77777777" w:rsidR="007B56AF" w:rsidRDefault="00F524A4">
          <w:pPr>
            <w:pStyle w:val="TOC2"/>
            <w:tabs>
              <w:tab w:val="right" w:leader="dot" w:pos="9350"/>
            </w:tabs>
            <w:rPr>
              <w:rFonts w:eastAsiaTheme="minorEastAsia"/>
              <w:noProof/>
            </w:rPr>
          </w:pPr>
          <w:hyperlink w:anchor="_Toc175165154" w:history="1">
            <w:r w:rsidR="007B56AF" w:rsidRPr="004D1F1A">
              <w:rPr>
                <w:rStyle w:val="Hyperlink"/>
                <w:bCs/>
                <w:noProof/>
              </w:rPr>
              <w:t>1.4 Hypotheses</w:t>
            </w:r>
            <w:r w:rsidR="007B56AF">
              <w:rPr>
                <w:noProof/>
                <w:webHidden/>
              </w:rPr>
              <w:tab/>
            </w:r>
            <w:r w:rsidR="007B56AF">
              <w:rPr>
                <w:noProof/>
                <w:webHidden/>
              </w:rPr>
              <w:fldChar w:fldCharType="begin"/>
            </w:r>
            <w:r w:rsidR="007B56AF">
              <w:rPr>
                <w:noProof/>
                <w:webHidden/>
              </w:rPr>
              <w:instrText xml:space="preserve"> PAGEREF _Toc175165154 \h </w:instrText>
            </w:r>
            <w:r w:rsidR="007B56AF">
              <w:rPr>
                <w:noProof/>
                <w:webHidden/>
              </w:rPr>
            </w:r>
            <w:r w:rsidR="007B56AF">
              <w:rPr>
                <w:noProof/>
                <w:webHidden/>
              </w:rPr>
              <w:fldChar w:fldCharType="separate"/>
            </w:r>
            <w:r w:rsidR="007B56AF">
              <w:rPr>
                <w:noProof/>
                <w:webHidden/>
              </w:rPr>
              <w:t>5</w:t>
            </w:r>
            <w:r w:rsidR="007B56AF">
              <w:rPr>
                <w:noProof/>
                <w:webHidden/>
              </w:rPr>
              <w:fldChar w:fldCharType="end"/>
            </w:r>
          </w:hyperlink>
        </w:p>
        <w:p w14:paraId="34C51BD8" w14:textId="77777777" w:rsidR="007B56AF" w:rsidRDefault="00F524A4">
          <w:pPr>
            <w:pStyle w:val="TOC3"/>
            <w:tabs>
              <w:tab w:val="right" w:leader="dot" w:pos="9350"/>
            </w:tabs>
            <w:rPr>
              <w:rFonts w:eastAsiaTheme="minorEastAsia"/>
              <w:noProof/>
            </w:rPr>
          </w:pPr>
          <w:hyperlink w:anchor="_Toc175165155" w:history="1">
            <w:r w:rsidR="007B56AF" w:rsidRPr="004D1F1A">
              <w:rPr>
                <w:rStyle w:val="Hyperlink"/>
                <w:noProof/>
              </w:rPr>
              <w:t>1.4.1 Significance of the study</w:t>
            </w:r>
            <w:r w:rsidR="007B56AF">
              <w:rPr>
                <w:noProof/>
                <w:webHidden/>
              </w:rPr>
              <w:tab/>
            </w:r>
            <w:r w:rsidR="007B56AF">
              <w:rPr>
                <w:noProof/>
                <w:webHidden/>
              </w:rPr>
              <w:fldChar w:fldCharType="begin"/>
            </w:r>
            <w:r w:rsidR="007B56AF">
              <w:rPr>
                <w:noProof/>
                <w:webHidden/>
              </w:rPr>
              <w:instrText xml:space="preserve"> PAGEREF _Toc175165155 \h </w:instrText>
            </w:r>
            <w:r w:rsidR="007B56AF">
              <w:rPr>
                <w:noProof/>
                <w:webHidden/>
              </w:rPr>
            </w:r>
            <w:r w:rsidR="007B56AF">
              <w:rPr>
                <w:noProof/>
                <w:webHidden/>
              </w:rPr>
              <w:fldChar w:fldCharType="separate"/>
            </w:r>
            <w:r w:rsidR="007B56AF">
              <w:rPr>
                <w:noProof/>
                <w:webHidden/>
              </w:rPr>
              <w:t>5</w:t>
            </w:r>
            <w:r w:rsidR="007B56AF">
              <w:rPr>
                <w:noProof/>
                <w:webHidden/>
              </w:rPr>
              <w:fldChar w:fldCharType="end"/>
            </w:r>
          </w:hyperlink>
        </w:p>
        <w:p w14:paraId="08CA0AE8" w14:textId="77777777" w:rsidR="007B56AF" w:rsidRDefault="00F524A4">
          <w:pPr>
            <w:pStyle w:val="TOC2"/>
            <w:tabs>
              <w:tab w:val="right" w:leader="dot" w:pos="9350"/>
            </w:tabs>
            <w:rPr>
              <w:rFonts w:eastAsiaTheme="minorEastAsia"/>
              <w:noProof/>
            </w:rPr>
          </w:pPr>
          <w:hyperlink w:anchor="_Toc175165156" w:history="1">
            <w:r w:rsidR="007B56AF" w:rsidRPr="004D1F1A">
              <w:rPr>
                <w:rStyle w:val="Hyperlink"/>
                <w:noProof/>
              </w:rPr>
              <w:t>1.5 Literature Review</w:t>
            </w:r>
            <w:r w:rsidR="007B56AF">
              <w:rPr>
                <w:noProof/>
                <w:webHidden/>
              </w:rPr>
              <w:tab/>
            </w:r>
            <w:r w:rsidR="007B56AF">
              <w:rPr>
                <w:noProof/>
                <w:webHidden/>
              </w:rPr>
              <w:fldChar w:fldCharType="begin"/>
            </w:r>
            <w:r w:rsidR="007B56AF">
              <w:rPr>
                <w:noProof/>
                <w:webHidden/>
              </w:rPr>
              <w:instrText xml:space="preserve"> PAGEREF _Toc175165156 \h </w:instrText>
            </w:r>
            <w:r w:rsidR="007B56AF">
              <w:rPr>
                <w:noProof/>
                <w:webHidden/>
              </w:rPr>
            </w:r>
            <w:r w:rsidR="007B56AF">
              <w:rPr>
                <w:noProof/>
                <w:webHidden/>
              </w:rPr>
              <w:fldChar w:fldCharType="separate"/>
            </w:r>
            <w:r w:rsidR="007B56AF">
              <w:rPr>
                <w:noProof/>
                <w:webHidden/>
              </w:rPr>
              <w:t>6</w:t>
            </w:r>
            <w:r w:rsidR="007B56AF">
              <w:rPr>
                <w:noProof/>
                <w:webHidden/>
              </w:rPr>
              <w:fldChar w:fldCharType="end"/>
            </w:r>
          </w:hyperlink>
        </w:p>
        <w:p w14:paraId="4A112D2A" w14:textId="77777777" w:rsidR="007B56AF" w:rsidRDefault="00F524A4">
          <w:pPr>
            <w:pStyle w:val="TOC3"/>
            <w:tabs>
              <w:tab w:val="right" w:leader="dot" w:pos="9350"/>
            </w:tabs>
            <w:rPr>
              <w:rFonts w:eastAsiaTheme="minorEastAsia"/>
              <w:noProof/>
            </w:rPr>
          </w:pPr>
          <w:hyperlink w:anchor="_Toc175165157" w:history="1">
            <w:r w:rsidR="007B56AF" w:rsidRPr="004D1F1A">
              <w:rPr>
                <w:rStyle w:val="Hyperlink"/>
                <w:noProof/>
              </w:rPr>
              <w:t>1.5.1 Introduction</w:t>
            </w:r>
            <w:r w:rsidR="007B56AF">
              <w:rPr>
                <w:noProof/>
                <w:webHidden/>
              </w:rPr>
              <w:tab/>
            </w:r>
            <w:r w:rsidR="007B56AF">
              <w:rPr>
                <w:noProof/>
                <w:webHidden/>
              </w:rPr>
              <w:fldChar w:fldCharType="begin"/>
            </w:r>
            <w:r w:rsidR="007B56AF">
              <w:rPr>
                <w:noProof/>
                <w:webHidden/>
              </w:rPr>
              <w:instrText xml:space="preserve"> PAGEREF _Toc175165157 \h </w:instrText>
            </w:r>
            <w:r w:rsidR="007B56AF">
              <w:rPr>
                <w:noProof/>
                <w:webHidden/>
              </w:rPr>
            </w:r>
            <w:r w:rsidR="007B56AF">
              <w:rPr>
                <w:noProof/>
                <w:webHidden/>
              </w:rPr>
              <w:fldChar w:fldCharType="separate"/>
            </w:r>
            <w:r w:rsidR="007B56AF">
              <w:rPr>
                <w:noProof/>
                <w:webHidden/>
              </w:rPr>
              <w:t>6</w:t>
            </w:r>
            <w:r w:rsidR="007B56AF">
              <w:rPr>
                <w:noProof/>
                <w:webHidden/>
              </w:rPr>
              <w:fldChar w:fldCharType="end"/>
            </w:r>
          </w:hyperlink>
        </w:p>
        <w:p w14:paraId="0FFE77A8" w14:textId="77777777" w:rsidR="007B56AF" w:rsidRDefault="00F524A4">
          <w:pPr>
            <w:pStyle w:val="TOC3"/>
            <w:tabs>
              <w:tab w:val="right" w:leader="dot" w:pos="9350"/>
            </w:tabs>
            <w:rPr>
              <w:rFonts w:eastAsiaTheme="minorEastAsia"/>
              <w:noProof/>
            </w:rPr>
          </w:pPr>
          <w:hyperlink w:anchor="_Toc175165158" w:history="1">
            <w:r w:rsidR="007B56AF" w:rsidRPr="004D1F1A">
              <w:rPr>
                <w:rStyle w:val="Hyperlink"/>
                <w:noProof/>
              </w:rPr>
              <w:t>1.5.2 River Pollution</w:t>
            </w:r>
            <w:r w:rsidR="007B56AF">
              <w:rPr>
                <w:noProof/>
                <w:webHidden/>
              </w:rPr>
              <w:tab/>
            </w:r>
            <w:r w:rsidR="007B56AF">
              <w:rPr>
                <w:noProof/>
                <w:webHidden/>
              </w:rPr>
              <w:fldChar w:fldCharType="begin"/>
            </w:r>
            <w:r w:rsidR="007B56AF">
              <w:rPr>
                <w:noProof/>
                <w:webHidden/>
              </w:rPr>
              <w:instrText xml:space="preserve"> PAGEREF _Toc175165158 \h </w:instrText>
            </w:r>
            <w:r w:rsidR="007B56AF">
              <w:rPr>
                <w:noProof/>
                <w:webHidden/>
              </w:rPr>
            </w:r>
            <w:r w:rsidR="007B56AF">
              <w:rPr>
                <w:noProof/>
                <w:webHidden/>
              </w:rPr>
              <w:fldChar w:fldCharType="separate"/>
            </w:r>
            <w:r w:rsidR="007B56AF">
              <w:rPr>
                <w:noProof/>
                <w:webHidden/>
              </w:rPr>
              <w:t>6</w:t>
            </w:r>
            <w:r w:rsidR="007B56AF">
              <w:rPr>
                <w:noProof/>
                <w:webHidden/>
              </w:rPr>
              <w:fldChar w:fldCharType="end"/>
            </w:r>
          </w:hyperlink>
        </w:p>
        <w:p w14:paraId="304121E1" w14:textId="77777777" w:rsidR="007B56AF" w:rsidRDefault="00F524A4">
          <w:pPr>
            <w:pStyle w:val="TOC3"/>
            <w:tabs>
              <w:tab w:val="right" w:leader="dot" w:pos="9350"/>
            </w:tabs>
            <w:rPr>
              <w:rFonts w:eastAsiaTheme="minorEastAsia"/>
              <w:noProof/>
            </w:rPr>
          </w:pPr>
          <w:hyperlink w:anchor="_Toc175165159" w:history="1">
            <w:r w:rsidR="007B56AF" w:rsidRPr="004D1F1A">
              <w:rPr>
                <w:rStyle w:val="Hyperlink"/>
                <w:noProof/>
              </w:rPr>
              <w:t>1.5.3 Nutrients</w:t>
            </w:r>
            <w:r w:rsidR="007B56AF">
              <w:rPr>
                <w:noProof/>
                <w:webHidden/>
              </w:rPr>
              <w:tab/>
            </w:r>
            <w:r w:rsidR="007B56AF">
              <w:rPr>
                <w:noProof/>
                <w:webHidden/>
              </w:rPr>
              <w:fldChar w:fldCharType="begin"/>
            </w:r>
            <w:r w:rsidR="007B56AF">
              <w:rPr>
                <w:noProof/>
                <w:webHidden/>
              </w:rPr>
              <w:instrText xml:space="preserve"> PAGEREF _Toc175165159 \h </w:instrText>
            </w:r>
            <w:r w:rsidR="007B56AF">
              <w:rPr>
                <w:noProof/>
                <w:webHidden/>
              </w:rPr>
            </w:r>
            <w:r w:rsidR="007B56AF">
              <w:rPr>
                <w:noProof/>
                <w:webHidden/>
              </w:rPr>
              <w:fldChar w:fldCharType="separate"/>
            </w:r>
            <w:r w:rsidR="007B56AF">
              <w:rPr>
                <w:noProof/>
                <w:webHidden/>
              </w:rPr>
              <w:t>7</w:t>
            </w:r>
            <w:r w:rsidR="007B56AF">
              <w:rPr>
                <w:noProof/>
                <w:webHidden/>
              </w:rPr>
              <w:fldChar w:fldCharType="end"/>
            </w:r>
          </w:hyperlink>
        </w:p>
        <w:p w14:paraId="4DBD70E8" w14:textId="77777777" w:rsidR="007B56AF" w:rsidRDefault="00F524A4">
          <w:pPr>
            <w:pStyle w:val="TOC3"/>
            <w:tabs>
              <w:tab w:val="right" w:leader="dot" w:pos="9350"/>
            </w:tabs>
            <w:rPr>
              <w:rFonts w:eastAsiaTheme="minorEastAsia"/>
              <w:noProof/>
            </w:rPr>
          </w:pPr>
          <w:hyperlink w:anchor="_Toc175165160" w:history="1">
            <w:r w:rsidR="007B56AF" w:rsidRPr="004D1F1A">
              <w:rPr>
                <w:rStyle w:val="Hyperlink"/>
                <w:noProof/>
              </w:rPr>
              <w:t>1.5.4Total Nitrogen: A Measure of Nutrient Enrichment</w:t>
            </w:r>
            <w:r w:rsidR="007B56AF">
              <w:rPr>
                <w:noProof/>
                <w:webHidden/>
              </w:rPr>
              <w:tab/>
            </w:r>
            <w:r w:rsidR="007B56AF">
              <w:rPr>
                <w:noProof/>
                <w:webHidden/>
              </w:rPr>
              <w:fldChar w:fldCharType="begin"/>
            </w:r>
            <w:r w:rsidR="007B56AF">
              <w:rPr>
                <w:noProof/>
                <w:webHidden/>
              </w:rPr>
              <w:instrText xml:space="preserve"> PAGEREF _Toc175165160 \h </w:instrText>
            </w:r>
            <w:r w:rsidR="007B56AF">
              <w:rPr>
                <w:noProof/>
                <w:webHidden/>
              </w:rPr>
            </w:r>
            <w:r w:rsidR="007B56AF">
              <w:rPr>
                <w:noProof/>
                <w:webHidden/>
              </w:rPr>
              <w:fldChar w:fldCharType="separate"/>
            </w:r>
            <w:r w:rsidR="007B56AF">
              <w:rPr>
                <w:noProof/>
                <w:webHidden/>
              </w:rPr>
              <w:t>7</w:t>
            </w:r>
            <w:r w:rsidR="007B56AF">
              <w:rPr>
                <w:noProof/>
                <w:webHidden/>
              </w:rPr>
              <w:fldChar w:fldCharType="end"/>
            </w:r>
          </w:hyperlink>
        </w:p>
        <w:p w14:paraId="77A148A6" w14:textId="77777777" w:rsidR="007B56AF" w:rsidRDefault="00F524A4">
          <w:pPr>
            <w:pStyle w:val="TOC3"/>
            <w:tabs>
              <w:tab w:val="right" w:leader="dot" w:pos="9350"/>
            </w:tabs>
            <w:rPr>
              <w:rFonts w:eastAsiaTheme="minorEastAsia"/>
              <w:noProof/>
            </w:rPr>
          </w:pPr>
          <w:hyperlink w:anchor="_Toc175165161" w:history="1">
            <w:r w:rsidR="007B56AF" w:rsidRPr="004D1F1A">
              <w:rPr>
                <w:rStyle w:val="Hyperlink"/>
                <w:noProof/>
              </w:rPr>
              <w:t>1.5.5 Total Phosphorus: A Measure of Nutrient Enrichment</w:t>
            </w:r>
            <w:r w:rsidR="007B56AF">
              <w:rPr>
                <w:noProof/>
                <w:webHidden/>
              </w:rPr>
              <w:tab/>
            </w:r>
            <w:r w:rsidR="007B56AF">
              <w:rPr>
                <w:noProof/>
                <w:webHidden/>
              </w:rPr>
              <w:fldChar w:fldCharType="begin"/>
            </w:r>
            <w:r w:rsidR="007B56AF">
              <w:rPr>
                <w:noProof/>
                <w:webHidden/>
              </w:rPr>
              <w:instrText xml:space="preserve"> PAGEREF _Toc175165161 \h </w:instrText>
            </w:r>
            <w:r w:rsidR="007B56AF">
              <w:rPr>
                <w:noProof/>
                <w:webHidden/>
              </w:rPr>
            </w:r>
            <w:r w:rsidR="007B56AF">
              <w:rPr>
                <w:noProof/>
                <w:webHidden/>
              </w:rPr>
              <w:fldChar w:fldCharType="separate"/>
            </w:r>
            <w:r w:rsidR="007B56AF">
              <w:rPr>
                <w:noProof/>
                <w:webHidden/>
              </w:rPr>
              <w:t>9</w:t>
            </w:r>
            <w:r w:rsidR="007B56AF">
              <w:rPr>
                <w:noProof/>
                <w:webHidden/>
              </w:rPr>
              <w:fldChar w:fldCharType="end"/>
            </w:r>
          </w:hyperlink>
        </w:p>
        <w:p w14:paraId="016CF661" w14:textId="77777777" w:rsidR="007B56AF" w:rsidRDefault="00F524A4">
          <w:pPr>
            <w:pStyle w:val="TOC3"/>
            <w:tabs>
              <w:tab w:val="right" w:leader="dot" w:pos="9350"/>
            </w:tabs>
            <w:rPr>
              <w:rFonts w:eastAsiaTheme="minorEastAsia"/>
              <w:noProof/>
            </w:rPr>
          </w:pPr>
          <w:hyperlink w:anchor="_Toc175165162" w:history="1">
            <w:r w:rsidR="007B56AF" w:rsidRPr="004D1F1A">
              <w:rPr>
                <w:rStyle w:val="Hyperlink"/>
                <w:noProof/>
              </w:rPr>
              <w:t>1.5.6 How Nutrient loading in river affect the pristine ecosystem and human being.</w:t>
            </w:r>
            <w:r w:rsidR="007B56AF">
              <w:rPr>
                <w:noProof/>
                <w:webHidden/>
              </w:rPr>
              <w:tab/>
            </w:r>
            <w:r w:rsidR="007B56AF">
              <w:rPr>
                <w:noProof/>
                <w:webHidden/>
              </w:rPr>
              <w:fldChar w:fldCharType="begin"/>
            </w:r>
            <w:r w:rsidR="007B56AF">
              <w:rPr>
                <w:noProof/>
                <w:webHidden/>
              </w:rPr>
              <w:instrText xml:space="preserve"> PAGEREF _Toc175165162 \h </w:instrText>
            </w:r>
            <w:r w:rsidR="007B56AF">
              <w:rPr>
                <w:noProof/>
                <w:webHidden/>
              </w:rPr>
            </w:r>
            <w:r w:rsidR="007B56AF">
              <w:rPr>
                <w:noProof/>
                <w:webHidden/>
              </w:rPr>
              <w:fldChar w:fldCharType="separate"/>
            </w:r>
            <w:r w:rsidR="007B56AF">
              <w:rPr>
                <w:noProof/>
                <w:webHidden/>
              </w:rPr>
              <w:t>9</w:t>
            </w:r>
            <w:r w:rsidR="007B56AF">
              <w:rPr>
                <w:noProof/>
                <w:webHidden/>
              </w:rPr>
              <w:fldChar w:fldCharType="end"/>
            </w:r>
          </w:hyperlink>
        </w:p>
        <w:p w14:paraId="4C349445" w14:textId="77777777" w:rsidR="007B56AF" w:rsidRDefault="00F524A4">
          <w:pPr>
            <w:pStyle w:val="TOC3"/>
            <w:tabs>
              <w:tab w:val="right" w:leader="dot" w:pos="9350"/>
            </w:tabs>
            <w:rPr>
              <w:rFonts w:eastAsiaTheme="minorEastAsia"/>
              <w:noProof/>
            </w:rPr>
          </w:pPr>
          <w:hyperlink w:anchor="_Toc175165163" w:history="1">
            <w:r w:rsidR="007B56AF" w:rsidRPr="004D1F1A">
              <w:rPr>
                <w:rStyle w:val="Hyperlink"/>
                <w:noProof/>
              </w:rPr>
              <w:t>1.5.7 Chlorophyll a; A Measure of river Productivity</w:t>
            </w:r>
            <w:r w:rsidR="007B56AF">
              <w:rPr>
                <w:noProof/>
                <w:webHidden/>
              </w:rPr>
              <w:tab/>
            </w:r>
            <w:r w:rsidR="007B56AF">
              <w:rPr>
                <w:noProof/>
                <w:webHidden/>
              </w:rPr>
              <w:fldChar w:fldCharType="begin"/>
            </w:r>
            <w:r w:rsidR="007B56AF">
              <w:rPr>
                <w:noProof/>
                <w:webHidden/>
              </w:rPr>
              <w:instrText xml:space="preserve"> PAGEREF _Toc175165163 \h </w:instrText>
            </w:r>
            <w:r w:rsidR="007B56AF">
              <w:rPr>
                <w:noProof/>
                <w:webHidden/>
              </w:rPr>
            </w:r>
            <w:r w:rsidR="007B56AF">
              <w:rPr>
                <w:noProof/>
                <w:webHidden/>
              </w:rPr>
              <w:fldChar w:fldCharType="separate"/>
            </w:r>
            <w:r w:rsidR="007B56AF">
              <w:rPr>
                <w:noProof/>
                <w:webHidden/>
              </w:rPr>
              <w:t>10</w:t>
            </w:r>
            <w:r w:rsidR="007B56AF">
              <w:rPr>
                <w:noProof/>
                <w:webHidden/>
              </w:rPr>
              <w:fldChar w:fldCharType="end"/>
            </w:r>
          </w:hyperlink>
        </w:p>
        <w:p w14:paraId="1828FB47" w14:textId="77777777" w:rsidR="007B56AF" w:rsidRDefault="00F524A4">
          <w:pPr>
            <w:pStyle w:val="TOC3"/>
            <w:tabs>
              <w:tab w:val="right" w:leader="dot" w:pos="9350"/>
            </w:tabs>
            <w:rPr>
              <w:rFonts w:eastAsiaTheme="minorEastAsia"/>
              <w:noProof/>
            </w:rPr>
          </w:pPr>
          <w:hyperlink w:anchor="_Toc175165164" w:history="1">
            <w:r w:rsidR="007B56AF" w:rsidRPr="004D1F1A">
              <w:rPr>
                <w:rStyle w:val="Hyperlink"/>
                <w:noProof/>
              </w:rPr>
              <w:t>1.5.8 Water quality indicators</w:t>
            </w:r>
            <w:r w:rsidR="007B56AF">
              <w:rPr>
                <w:noProof/>
                <w:webHidden/>
              </w:rPr>
              <w:tab/>
            </w:r>
            <w:r w:rsidR="007B56AF">
              <w:rPr>
                <w:noProof/>
                <w:webHidden/>
              </w:rPr>
              <w:fldChar w:fldCharType="begin"/>
            </w:r>
            <w:r w:rsidR="007B56AF">
              <w:rPr>
                <w:noProof/>
                <w:webHidden/>
              </w:rPr>
              <w:instrText xml:space="preserve"> PAGEREF _Toc175165164 \h </w:instrText>
            </w:r>
            <w:r w:rsidR="007B56AF">
              <w:rPr>
                <w:noProof/>
                <w:webHidden/>
              </w:rPr>
            </w:r>
            <w:r w:rsidR="007B56AF">
              <w:rPr>
                <w:noProof/>
                <w:webHidden/>
              </w:rPr>
              <w:fldChar w:fldCharType="separate"/>
            </w:r>
            <w:r w:rsidR="007B56AF">
              <w:rPr>
                <w:noProof/>
                <w:webHidden/>
              </w:rPr>
              <w:t>11</w:t>
            </w:r>
            <w:r w:rsidR="007B56AF">
              <w:rPr>
                <w:noProof/>
                <w:webHidden/>
              </w:rPr>
              <w:fldChar w:fldCharType="end"/>
            </w:r>
          </w:hyperlink>
        </w:p>
        <w:p w14:paraId="773C9A6C" w14:textId="77777777" w:rsidR="007B56AF" w:rsidRDefault="00F524A4">
          <w:pPr>
            <w:pStyle w:val="TOC3"/>
            <w:tabs>
              <w:tab w:val="right" w:leader="dot" w:pos="9350"/>
            </w:tabs>
            <w:rPr>
              <w:rFonts w:eastAsiaTheme="minorEastAsia"/>
              <w:noProof/>
            </w:rPr>
          </w:pPr>
          <w:hyperlink w:anchor="_Toc175165165" w:history="1">
            <w:r w:rsidR="007B56AF" w:rsidRPr="004D1F1A">
              <w:rPr>
                <w:rStyle w:val="Hyperlink"/>
                <w:noProof/>
              </w:rPr>
              <w:t>1.5.9 Dissolved Oxygen</w:t>
            </w:r>
            <w:r w:rsidR="007B56AF">
              <w:rPr>
                <w:noProof/>
                <w:webHidden/>
              </w:rPr>
              <w:tab/>
            </w:r>
            <w:r w:rsidR="007B56AF">
              <w:rPr>
                <w:noProof/>
                <w:webHidden/>
              </w:rPr>
              <w:fldChar w:fldCharType="begin"/>
            </w:r>
            <w:r w:rsidR="007B56AF">
              <w:rPr>
                <w:noProof/>
                <w:webHidden/>
              </w:rPr>
              <w:instrText xml:space="preserve"> PAGEREF _Toc175165165 \h </w:instrText>
            </w:r>
            <w:r w:rsidR="007B56AF">
              <w:rPr>
                <w:noProof/>
                <w:webHidden/>
              </w:rPr>
            </w:r>
            <w:r w:rsidR="007B56AF">
              <w:rPr>
                <w:noProof/>
                <w:webHidden/>
              </w:rPr>
              <w:fldChar w:fldCharType="separate"/>
            </w:r>
            <w:r w:rsidR="007B56AF">
              <w:rPr>
                <w:noProof/>
                <w:webHidden/>
              </w:rPr>
              <w:t>12</w:t>
            </w:r>
            <w:r w:rsidR="007B56AF">
              <w:rPr>
                <w:noProof/>
                <w:webHidden/>
              </w:rPr>
              <w:fldChar w:fldCharType="end"/>
            </w:r>
          </w:hyperlink>
        </w:p>
        <w:p w14:paraId="6AFD13F3" w14:textId="77777777" w:rsidR="007B56AF" w:rsidRDefault="00F524A4">
          <w:pPr>
            <w:pStyle w:val="TOC3"/>
            <w:tabs>
              <w:tab w:val="right" w:leader="dot" w:pos="9350"/>
            </w:tabs>
            <w:rPr>
              <w:rFonts w:eastAsiaTheme="minorEastAsia"/>
              <w:noProof/>
            </w:rPr>
          </w:pPr>
          <w:hyperlink w:anchor="_Toc175165166" w:history="1">
            <w:r w:rsidR="007B56AF" w:rsidRPr="004D1F1A">
              <w:rPr>
                <w:rStyle w:val="Hyperlink"/>
                <w:noProof/>
              </w:rPr>
              <w:t>1.5.9 PH</w:t>
            </w:r>
            <w:r w:rsidR="007B56AF">
              <w:rPr>
                <w:noProof/>
                <w:webHidden/>
              </w:rPr>
              <w:tab/>
            </w:r>
            <w:r w:rsidR="007B56AF">
              <w:rPr>
                <w:noProof/>
                <w:webHidden/>
              </w:rPr>
              <w:fldChar w:fldCharType="begin"/>
            </w:r>
            <w:r w:rsidR="007B56AF">
              <w:rPr>
                <w:noProof/>
                <w:webHidden/>
              </w:rPr>
              <w:instrText xml:space="preserve"> PAGEREF _Toc175165166 \h </w:instrText>
            </w:r>
            <w:r w:rsidR="007B56AF">
              <w:rPr>
                <w:noProof/>
                <w:webHidden/>
              </w:rPr>
            </w:r>
            <w:r w:rsidR="007B56AF">
              <w:rPr>
                <w:noProof/>
                <w:webHidden/>
              </w:rPr>
              <w:fldChar w:fldCharType="separate"/>
            </w:r>
            <w:r w:rsidR="007B56AF">
              <w:rPr>
                <w:noProof/>
                <w:webHidden/>
              </w:rPr>
              <w:t>12</w:t>
            </w:r>
            <w:r w:rsidR="007B56AF">
              <w:rPr>
                <w:noProof/>
                <w:webHidden/>
              </w:rPr>
              <w:fldChar w:fldCharType="end"/>
            </w:r>
          </w:hyperlink>
        </w:p>
        <w:p w14:paraId="09F32EB7" w14:textId="77777777" w:rsidR="007B56AF" w:rsidRDefault="00F524A4">
          <w:pPr>
            <w:pStyle w:val="TOC1"/>
            <w:tabs>
              <w:tab w:val="right" w:leader="dot" w:pos="9350"/>
            </w:tabs>
            <w:rPr>
              <w:rFonts w:eastAsiaTheme="minorEastAsia"/>
              <w:noProof/>
            </w:rPr>
          </w:pPr>
          <w:hyperlink w:anchor="_Toc175165167" w:history="1">
            <w:r w:rsidR="007B56AF" w:rsidRPr="004D1F1A">
              <w:rPr>
                <w:rStyle w:val="Hyperlink"/>
                <w:noProof/>
              </w:rPr>
              <w:t>CHAPTER TWO</w:t>
            </w:r>
            <w:r w:rsidR="007B56AF">
              <w:rPr>
                <w:noProof/>
                <w:webHidden/>
              </w:rPr>
              <w:tab/>
            </w:r>
            <w:r w:rsidR="007B56AF">
              <w:rPr>
                <w:noProof/>
                <w:webHidden/>
              </w:rPr>
              <w:fldChar w:fldCharType="begin"/>
            </w:r>
            <w:r w:rsidR="007B56AF">
              <w:rPr>
                <w:noProof/>
                <w:webHidden/>
              </w:rPr>
              <w:instrText xml:space="preserve"> PAGEREF _Toc175165167 \h </w:instrText>
            </w:r>
            <w:r w:rsidR="007B56AF">
              <w:rPr>
                <w:noProof/>
                <w:webHidden/>
              </w:rPr>
            </w:r>
            <w:r w:rsidR="007B56AF">
              <w:rPr>
                <w:noProof/>
                <w:webHidden/>
              </w:rPr>
              <w:fldChar w:fldCharType="separate"/>
            </w:r>
            <w:r w:rsidR="007B56AF">
              <w:rPr>
                <w:noProof/>
                <w:webHidden/>
              </w:rPr>
              <w:t>13</w:t>
            </w:r>
            <w:r w:rsidR="007B56AF">
              <w:rPr>
                <w:noProof/>
                <w:webHidden/>
              </w:rPr>
              <w:fldChar w:fldCharType="end"/>
            </w:r>
          </w:hyperlink>
        </w:p>
        <w:p w14:paraId="5153E970" w14:textId="77777777" w:rsidR="007B56AF" w:rsidRDefault="00F524A4">
          <w:pPr>
            <w:pStyle w:val="TOC1"/>
            <w:tabs>
              <w:tab w:val="right" w:leader="dot" w:pos="9350"/>
            </w:tabs>
            <w:rPr>
              <w:rFonts w:eastAsiaTheme="minorEastAsia"/>
              <w:noProof/>
            </w:rPr>
          </w:pPr>
          <w:hyperlink w:anchor="_Toc175165168" w:history="1">
            <w:r w:rsidR="007B56AF" w:rsidRPr="004D1F1A">
              <w:rPr>
                <w:rStyle w:val="Hyperlink"/>
                <w:noProof/>
              </w:rPr>
              <w:t>MATERIALS AND METHODS</w:t>
            </w:r>
            <w:r w:rsidR="007B56AF">
              <w:rPr>
                <w:noProof/>
                <w:webHidden/>
              </w:rPr>
              <w:tab/>
            </w:r>
            <w:r w:rsidR="007B56AF">
              <w:rPr>
                <w:noProof/>
                <w:webHidden/>
              </w:rPr>
              <w:fldChar w:fldCharType="begin"/>
            </w:r>
            <w:r w:rsidR="007B56AF">
              <w:rPr>
                <w:noProof/>
                <w:webHidden/>
              </w:rPr>
              <w:instrText xml:space="preserve"> PAGEREF _Toc175165168 \h </w:instrText>
            </w:r>
            <w:r w:rsidR="007B56AF">
              <w:rPr>
                <w:noProof/>
                <w:webHidden/>
              </w:rPr>
            </w:r>
            <w:r w:rsidR="007B56AF">
              <w:rPr>
                <w:noProof/>
                <w:webHidden/>
              </w:rPr>
              <w:fldChar w:fldCharType="separate"/>
            </w:r>
            <w:r w:rsidR="007B56AF">
              <w:rPr>
                <w:noProof/>
                <w:webHidden/>
              </w:rPr>
              <w:t>13</w:t>
            </w:r>
            <w:r w:rsidR="007B56AF">
              <w:rPr>
                <w:noProof/>
                <w:webHidden/>
              </w:rPr>
              <w:fldChar w:fldCharType="end"/>
            </w:r>
          </w:hyperlink>
        </w:p>
        <w:p w14:paraId="1B2F480E" w14:textId="77777777" w:rsidR="007B56AF" w:rsidRDefault="00F524A4">
          <w:pPr>
            <w:pStyle w:val="TOC2"/>
            <w:tabs>
              <w:tab w:val="right" w:leader="dot" w:pos="9350"/>
            </w:tabs>
            <w:rPr>
              <w:rFonts w:eastAsiaTheme="minorEastAsia"/>
              <w:noProof/>
            </w:rPr>
          </w:pPr>
          <w:hyperlink w:anchor="_Toc175165169" w:history="1">
            <w:r w:rsidR="007B56AF" w:rsidRPr="004D1F1A">
              <w:rPr>
                <w:rStyle w:val="Hyperlink"/>
                <w:noProof/>
              </w:rPr>
              <w:t>2.1 Study site or area</w:t>
            </w:r>
            <w:r w:rsidR="007B56AF">
              <w:rPr>
                <w:noProof/>
                <w:webHidden/>
              </w:rPr>
              <w:tab/>
            </w:r>
            <w:r w:rsidR="007B56AF">
              <w:rPr>
                <w:noProof/>
                <w:webHidden/>
              </w:rPr>
              <w:fldChar w:fldCharType="begin"/>
            </w:r>
            <w:r w:rsidR="007B56AF">
              <w:rPr>
                <w:noProof/>
                <w:webHidden/>
              </w:rPr>
              <w:instrText xml:space="preserve"> PAGEREF _Toc175165169 \h </w:instrText>
            </w:r>
            <w:r w:rsidR="007B56AF">
              <w:rPr>
                <w:noProof/>
                <w:webHidden/>
              </w:rPr>
            </w:r>
            <w:r w:rsidR="007B56AF">
              <w:rPr>
                <w:noProof/>
                <w:webHidden/>
              </w:rPr>
              <w:fldChar w:fldCharType="separate"/>
            </w:r>
            <w:r w:rsidR="007B56AF">
              <w:rPr>
                <w:noProof/>
                <w:webHidden/>
              </w:rPr>
              <w:t>13</w:t>
            </w:r>
            <w:r w:rsidR="007B56AF">
              <w:rPr>
                <w:noProof/>
                <w:webHidden/>
              </w:rPr>
              <w:fldChar w:fldCharType="end"/>
            </w:r>
          </w:hyperlink>
        </w:p>
        <w:p w14:paraId="7FEBF6CE" w14:textId="77777777" w:rsidR="007B56AF" w:rsidRDefault="00F524A4">
          <w:pPr>
            <w:pStyle w:val="TOC2"/>
            <w:tabs>
              <w:tab w:val="right" w:leader="dot" w:pos="9350"/>
            </w:tabs>
            <w:rPr>
              <w:rFonts w:eastAsiaTheme="minorEastAsia"/>
              <w:noProof/>
            </w:rPr>
          </w:pPr>
          <w:hyperlink w:anchor="_Toc175165170" w:history="1">
            <w:r w:rsidR="007B56AF" w:rsidRPr="004D1F1A">
              <w:rPr>
                <w:rStyle w:val="Hyperlink"/>
                <w:bCs/>
                <w:noProof/>
              </w:rPr>
              <w:t>2.2 Sampling design and analytical methods</w:t>
            </w:r>
            <w:r w:rsidR="007B56AF">
              <w:rPr>
                <w:noProof/>
                <w:webHidden/>
              </w:rPr>
              <w:tab/>
            </w:r>
            <w:r w:rsidR="007B56AF">
              <w:rPr>
                <w:noProof/>
                <w:webHidden/>
              </w:rPr>
              <w:fldChar w:fldCharType="begin"/>
            </w:r>
            <w:r w:rsidR="007B56AF">
              <w:rPr>
                <w:noProof/>
                <w:webHidden/>
              </w:rPr>
              <w:instrText xml:space="preserve"> PAGEREF _Toc175165170 \h </w:instrText>
            </w:r>
            <w:r w:rsidR="007B56AF">
              <w:rPr>
                <w:noProof/>
                <w:webHidden/>
              </w:rPr>
            </w:r>
            <w:r w:rsidR="007B56AF">
              <w:rPr>
                <w:noProof/>
                <w:webHidden/>
              </w:rPr>
              <w:fldChar w:fldCharType="separate"/>
            </w:r>
            <w:r w:rsidR="007B56AF">
              <w:rPr>
                <w:noProof/>
                <w:webHidden/>
              </w:rPr>
              <w:t>14</w:t>
            </w:r>
            <w:r w:rsidR="007B56AF">
              <w:rPr>
                <w:noProof/>
                <w:webHidden/>
              </w:rPr>
              <w:fldChar w:fldCharType="end"/>
            </w:r>
          </w:hyperlink>
        </w:p>
        <w:p w14:paraId="1A68461B" w14:textId="77777777" w:rsidR="007B56AF" w:rsidRDefault="00F524A4">
          <w:pPr>
            <w:pStyle w:val="TOC2"/>
            <w:tabs>
              <w:tab w:val="right" w:leader="dot" w:pos="9350"/>
            </w:tabs>
            <w:rPr>
              <w:rFonts w:eastAsiaTheme="minorEastAsia"/>
              <w:noProof/>
            </w:rPr>
          </w:pPr>
          <w:hyperlink w:anchor="_Toc175165171" w:history="1">
            <w:r w:rsidR="007B56AF" w:rsidRPr="004D1F1A">
              <w:rPr>
                <w:rStyle w:val="Hyperlink"/>
                <w:noProof/>
              </w:rPr>
              <w:t>2.3Preparation of equipments prior to sampling and sample storage.</w:t>
            </w:r>
            <w:r w:rsidR="007B56AF">
              <w:rPr>
                <w:noProof/>
                <w:webHidden/>
              </w:rPr>
              <w:tab/>
            </w:r>
            <w:r w:rsidR="007B56AF">
              <w:rPr>
                <w:noProof/>
                <w:webHidden/>
              </w:rPr>
              <w:fldChar w:fldCharType="begin"/>
            </w:r>
            <w:r w:rsidR="007B56AF">
              <w:rPr>
                <w:noProof/>
                <w:webHidden/>
              </w:rPr>
              <w:instrText xml:space="preserve"> PAGEREF _Toc175165171 \h </w:instrText>
            </w:r>
            <w:r w:rsidR="007B56AF">
              <w:rPr>
                <w:noProof/>
                <w:webHidden/>
              </w:rPr>
            </w:r>
            <w:r w:rsidR="007B56AF">
              <w:rPr>
                <w:noProof/>
                <w:webHidden/>
              </w:rPr>
              <w:fldChar w:fldCharType="separate"/>
            </w:r>
            <w:r w:rsidR="007B56AF">
              <w:rPr>
                <w:noProof/>
                <w:webHidden/>
              </w:rPr>
              <w:t>14</w:t>
            </w:r>
            <w:r w:rsidR="007B56AF">
              <w:rPr>
                <w:noProof/>
                <w:webHidden/>
              </w:rPr>
              <w:fldChar w:fldCharType="end"/>
            </w:r>
          </w:hyperlink>
        </w:p>
        <w:p w14:paraId="2D564AA8" w14:textId="77777777" w:rsidR="007B56AF" w:rsidRDefault="00F524A4">
          <w:pPr>
            <w:pStyle w:val="TOC2"/>
            <w:tabs>
              <w:tab w:val="right" w:leader="dot" w:pos="9350"/>
            </w:tabs>
            <w:rPr>
              <w:rFonts w:eastAsiaTheme="minorEastAsia"/>
              <w:noProof/>
            </w:rPr>
          </w:pPr>
          <w:hyperlink w:anchor="_Toc175165172" w:history="1">
            <w:r w:rsidR="007B56AF" w:rsidRPr="004D1F1A">
              <w:rPr>
                <w:rStyle w:val="Hyperlink"/>
                <w:noProof/>
              </w:rPr>
              <w:t>2.4 Sampling checklist</w:t>
            </w:r>
            <w:r w:rsidR="007B56AF">
              <w:rPr>
                <w:noProof/>
                <w:webHidden/>
              </w:rPr>
              <w:tab/>
            </w:r>
            <w:r w:rsidR="007B56AF">
              <w:rPr>
                <w:noProof/>
                <w:webHidden/>
              </w:rPr>
              <w:fldChar w:fldCharType="begin"/>
            </w:r>
            <w:r w:rsidR="007B56AF">
              <w:rPr>
                <w:noProof/>
                <w:webHidden/>
              </w:rPr>
              <w:instrText xml:space="preserve"> PAGEREF _Toc175165172 \h </w:instrText>
            </w:r>
            <w:r w:rsidR="007B56AF">
              <w:rPr>
                <w:noProof/>
                <w:webHidden/>
              </w:rPr>
            </w:r>
            <w:r w:rsidR="007B56AF">
              <w:rPr>
                <w:noProof/>
                <w:webHidden/>
              </w:rPr>
              <w:fldChar w:fldCharType="separate"/>
            </w:r>
            <w:r w:rsidR="007B56AF">
              <w:rPr>
                <w:noProof/>
                <w:webHidden/>
              </w:rPr>
              <w:t>14</w:t>
            </w:r>
            <w:r w:rsidR="007B56AF">
              <w:rPr>
                <w:noProof/>
                <w:webHidden/>
              </w:rPr>
              <w:fldChar w:fldCharType="end"/>
            </w:r>
          </w:hyperlink>
        </w:p>
        <w:p w14:paraId="627AE87E" w14:textId="77777777" w:rsidR="007B56AF" w:rsidRDefault="00F524A4">
          <w:pPr>
            <w:pStyle w:val="TOC2"/>
            <w:tabs>
              <w:tab w:val="right" w:leader="dot" w:pos="9350"/>
            </w:tabs>
            <w:rPr>
              <w:rFonts w:eastAsiaTheme="minorEastAsia"/>
              <w:noProof/>
            </w:rPr>
          </w:pPr>
          <w:hyperlink w:anchor="_Toc175165173" w:history="1">
            <w:r w:rsidR="007B56AF" w:rsidRPr="004D1F1A">
              <w:rPr>
                <w:rStyle w:val="Hyperlink"/>
                <w:noProof/>
              </w:rPr>
              <w:t>2.5 Data collection</w:t>
            </w:r>
            <w:r w:rsidR="007B56AF">
              <w:rPr>
                <w:noProof/>
                <w:webHidden/>
              </w:rPr>
              <w:tab/>
            </w:r>
            <w:r w:rsidR="007B56AF">
              <w:rPr>
                <w:noProof/>
                <w:webHidden/>
              </w:rPr>
              <w:fldChar w:fldCharType="begin"/>
            </w:r>
            <w:r w:rsidR="007B56AF">
              <w:rPr>
                <w:noProof/>
                <w:webHidden/>
              </w:rPr>
              <w:instrText xml:space="preserve"> PAGEREF _Toc175165173 \h </w:instrText>
            </w:r>
            <w:r w:rsidR="007B56AF">
              <w:rPr>
                <w:noProof/>
                <w:webHidden/>
              </w:rPr>
            </w:r>
            <w:r w:rsidR="007B56AF">
              <w:rPr>
                <w:noProof/>
                <w:webHidden/>
              </w:rPr>
              <w:fldChar w:fldCharType="separate"/>
            </w:r>
            <w:r w:rsidR="007B56AF">
              <w:rPr>
                <w:noProof/>
                <w:webHidden/>
              </w:rPr>
              <w:t>15</w:t>
            </w:r>
            <w:r w:rsidR="007B56AF">
              <w:rPr>
                <w:noProof/>
                <w:webHidden/>
              </w:rPr>
              <w:fldChar w:fldCharType="end"/>
            </w:r>
          </w:hyperlink>
        </w:p>
        <w:p w14:paraId="20362555" w14:textId="77777777" w:rsidR="007B56AF" w:rsidRDefault="00F524A4">
          <w:pPr>
            <w:pStyle w:val="TOC2"/>
            <w:tabs>
              <w:tab w:val="right" w:leader="dot" w:pos="9350"/>
            </w:tabs>
            <w:rPr>
              <w:rFonts w:eastAsiaTheme="minorEastAsia"/>
              <w:noProof/>
            </w:rPr>
          </w:pPr>
          <w:hyperlink w:anchor="_Toc175165174" w:history="1">
            <w:r w:rsidR="007B56AF" w:rsidRPr="004D1F1A">
              <w:rPr>
                <w:rStyle w:val="Hyperlink"/>
                <w:noProof/>
              </w:rPr>
              <w:t>2.6 Laboratory analytical methods</w:t>
            </w:r>
            <w:r w:rsidR="007B56AF">
              <w:rPr>
                <w:noProof/>
                <w:webHidden/>
              </w:rPr>
              <w:tab/>
            </w:r>
            <w:r w:rsidR="007B56AF">
              <w:rPr>
                <w:noProof/>
                <w:webHidden/>
              </w:rPr>
              <w:fldChar w:fldCharType="begin"/>
            </w:r>
            <w:r w:rsidR="007B56AF">
              <w:rPr>
                <w:noProof/>
                <w:webHidden/>
              </w:rPr>
              <w:instrText xml:space="preserve"> PAGEREF _Toc175165174 \h </w:instrText>
            </w:r>
            <w:r w:rsidR="007B56AF">
              <w:rPr>
                <w:noProof/>
                <w:webHidden/>
              </w:rPr>
            </w:r>
            <w:r w:rsidR="007B56AF">
              <w:rPr>
                <w:noProof/>
                <w:webHidden/>
              </w:rPr>
              <w:fldChar w:fldCharType="separate"/>
            </w:r>
            <w:r w:rsidR="007B56AF">
              <w:rPr>
                <w:noProof/>
                <w:webHidden/>
              </w:rPr>
              <w:t>15</w:t>
            </w:r>
            <w:r w:rsidR="007B56AF">
              <w:rPr>
                <w:noProof/>
                <w:webHidden/>
              </w:rPr>
              <w:fldChar w:fldCharType="end"/>
            </w:r>
          </w:hyperlink>
        </w:p>
        <w:p w14:paraId="5842F582" w14:textId="77777777" w:rsidR="007B56AF" w:rsidRDefault="00F524A4">
          <w:pPr>
            <w:pStyle w:val="TOC2"/>
            <w:tabs>
              <w:tab w:val="right" w:leader="dot" w:pos="9350"/>
            </w:tabs>
            <w:rPr>
              <w:rFonts w:eastAsiaTheme="minorEastAsia"/>
              <w:noProof/>
            </w:rPr>
          </w:pPr>
          <w:hyperlink w:anchor="_Toc175165175" w:history="1">
            <w:r w:rsidR="007B56AF" w:rsidRPr="004D1F1A">
              <w:rPr>
                <w:rStyle w:val="Hyperlink"/>
                <w:noProof/>
              </w:rPr>
              <w:t>2.4 Data analysis</w:t>
            </w:r>
            <w:r w:rsidR="007B56AF">
              <w:rPr>
                <w:noProof/>
                <w:webHidden/>
              </w:rPr>
              <w:tab/>
            </w:r>
            <w:r w:rsidR="007B56AF">
              <w:rPr>
                <w:noProof/>
                <w:webHidden/>
              </w:rPr>
              <w:fldChar w:fldCharType="begin"/>
            </w:r>
            <w:r w:rsidR="007B56AF">
              <w:rPr>
                <w:noProof/>
                <w:webHidden/>
              </w:rPr>
              <w:instrText xml:space="preserve"> PAGEREF _Toc175165175 \h </w:instrText>
            </w:r>
            <w:r w:rsidR="007B56AF">
              <w:rPr>
                <w:noProof/>
                <w:webHidden/>
              </w:rPr>
            </w:r>
            <w:r w:rsidR="007B56AF">
              <w:rPr>
                <w:noProof/>
                <w:webHidden/>
              </w:rPr>
              <w:fldChar w:fldCharType="separate"/>
            </w:r>
            <w:r w:rsidR="007B56AF">
              <w:rPr>
                <w:noProof/>
                <w:webHidden/>
              </w:rPr>
              <w:t>16</w:t>
            </w:r>
            <w:r w:rsidR="007B56AF">
              <w:rPr>
                <w:noProof/>
                <w:webHidden/>
              </w:rPr>
              <w:fldChar w:fldCharType="end"/>
            </w:r>
          </w:hyperlink>
        </w:p>
        <w:p w14:paraId="1BD16EF2" w14:textId="77777777" w:rsidR="007B56AF" w:rsidRDefault="00F524A4">
          <w:pPr>
            <w:pStyle w:val="TOC1"/>
            <w:tabs>
              <w:tab w:val="right" w:leader="dot" w:pos="9350"/>
            </w:tabs>
            <w:rPr>
              <w:rFonts w:eastAsiaTheme="minorEastAsia"/>
              <w:noProof/>
            </w:rPr>
          </w:pPr>
          <w:hyperlink w:anchor="_Toc175165176" w:history="1">
            <w:r w:rsidR="007B56AF" w:rsidRPr="004D1F1A">
              <w:rPr>
                <w:rStyle w:val="Hyperlink"/>
                <w:noProof/>
              </w:rPr>
              <w:t>CHAPTER THREE</w:t>
            </w:r>
            <w:r w:rsidR="007B56AF">
              <w:rPr>
                <w:noProof/>
                <w:webHidden/>
              </w:rPr>
              <w:tab/>
            </w:r>
            <w:r w:rsidR="007B56AF">
              <w:rPr>
                <w:noProof/>
                <w:webHidden/>
              </w:rPr>
              <w:fldChar w:fldCharType="begin"/>
            </w:r>
            <w:r w:rsidR="007B56AF">
              <w:rPr>
                <w:noProof/>
                <w:webHidden/>
              </w:rPr>
              <w:instrText xml:space="preserve"> PAGEREF _Toc175165176 \h </w:instrText>
            </w:r>
            <w:r w:rsidR="007B56AF">
              <w:rPr>
                <w:noProof/>
                <w:webHidden/>
              </w:rPr>
            </w:r>
            <w:r w:rsidR="007B56AF">
              <w:rPr>
                <w:noProof/>
                <w:webHidden/>
              </w:rPr>
              <w:fldChar w:fldCharType="separate"/>
            </w:r>
            <w:r w:rsidR="007B56AF">
              <w:rPr>
                <w:noProof/>
                <w:webHidden/>
              </w:rPr>
              <w:t>17</w:t>
            </w:r>
            <w:r w:rsidR="007B56AF">
              <w:rPr>
                <w:noProof/>
                <w:webHidden/>
              </w:rPr>
              <w:fldChar w:fldCharType="end"/>
            </w:r>
          </w:hyperlink>
        </w:p>
        <w:p w14:paraId="4C99F0E9" w14:textId="77777777" w:rsidR="007B56AF" w:rsidRDefault="00F524A4">
          <w:pPr>
            <w:pStyle w:val="TOC1"/>
            <w:tabs>
              <w:tab w:val="right" w:leader="dot" w:pos="9350"/>
            </w:tabs>
            <w:rPr>
              <w:rFonts w:eastAsiaTheme="minorEastAsia"/>
              <w:noProof/>
            </w:rPr>
          </w:pPr>
          <w:hyperlink w:anchor="_Toc175165177" w:history="1">
            <w:r w:rsidR="007B56AF" w:rsidRPr="004D1F1A">
              <w:rPr>
                <w:rStyle w:val="Hyperlink"/>
                <w:noProof/>
              </w:rPr>
              <w:t>OTHER RELEVANT INFORMATION</w:t>
            </w:r>
            <w:r w:rsidR="007B56AF">
              <w:rPr>
                <w:noProof/>
                <w:webHidden/>
              </w:rPr>
              <w:tab/>
            </w:r>
            <w:r w:rsidR="007B56AF">
              <w:rPr>
                <w:noProof/>
                <w:webHidden/>
              </w:rPr>
              <w:fldChar w:fldCharType="begin"/>
            </w:r>
            <w:r w:rsidR="007B56AF">
              <w:rPr>
                <w:noProof/>
                <w:webHidden/>
              </w:rPr>
              <w:instrText xml:space="preserve"> PAGEREF _Toc175165177 \h </w:instrText>
            </w:r>
            <w:r w:rsidR="007B56AF">
              <w:rPr>
                <w:noProof/>
                <w:webHidden/>
              </w:rPr>
            </w:r>
            <w:r w:rsidR="007B56AF">
              <w:rPr>
                <w:noProof/>
                <w:webHidden/>
              </w:rPr>
              <w:fldChar w:fldCharType="separate"/>
            </w:r>
            <w:r w:rsidR="007B56AF">
              <w:rPr>
                <w:noProof/>
                <w:webHidden/>
              </w:rPr>
              <w:t>17</w:t>
            </w:r>
            <w:r w:rsidR="007B56AF">
              <w:rPr>
                <w:noProof/>
                <w:webHidden/>
              </w:rPr>
              <w:fldChar w:fldCharType="end"/>
            </w:r>
          </w:hyperlink>
        </w:p>
        <w:p w14:paraId="48BC00EC" w14:textId="77777777" w:rsidR="007B56AF" w:rsidRDefault="00F524A4">
          <w:pPr>
            <w:pStyle w:val="TOC2"/>
            <w:tabs>
              <w:tab w:val="right" w:leader="dot" w:pos="9350"/>
            </w:tabs>
            <w:rPr>
              <w:rFonts w:eastAsiaTheme="minorEastAsia"/>
              <w:noProof/>
            </w:rPr>
          </w:pPr>
          <w:hyperlink w:anchor="_Toc175165178" w:history="1">
            <w:r w:rsidR="007B56AF" w:rsidRPr="004D1F1A">
              <w:rPr>
                <w:rStyle w:val="Hyperlink"/>
                <w:noProof/>
              </w:rPr>
              <w:t>3.1 Work plan or Timeframe</w:t>
            </w:r>
            <w:r w:rsidR="007B56AF">
              <w:rPr>
                <w:noProof/>
                <w:webHidden/>
              </w:rPr>
              <w:tab/>
            </w:r>
            <w:r w:rsidR="007B56AF">
              <w:rPr>
                <w:noProof/>
                <w:webHidden/>
              </w:rPr>
              <w:fldChar w:fldCharType="begin"/>
            </w:r>
            <w:r w:rsidR="007B56AF">
              <w:rPr>
                <w:noProof/>
                <w:webHidden/>
              </w:rPr>
              <w:instrText xml:space="preserve"> PAGEREF _Toc175165178 \h </w:instrText>
            </w:r>
            <w:r w:rsidR="007B56AF">
              <w:rPr>
                <w:noProof/>
                <w:webHidden/>
              </w:rPr>
            </w:r>
            <w:r w:rsidR="007B56AF">
              <w:rPr>
                <w:noProof/>
                <w:webHidden/>
              </w:rPr>
              <w:fldChar w:fldCharType="separate"/>
            </w:r>
            <w:r w:rsidR="007B56AF">
              <w:rPr>
                <w:noProof/>
                <w:webHidden/>
              </w:rPr>
              <w:t>17</w:t>
            </w:r>
            <w:r w:rsidR="007B56AF">
              <w:rPr>
                <w:noProof/>
                <w:webHidden/>
              </w:rPr>
              <w:fldChar w:fldCharType="end"/>
            </w:r>
          </w:hyperlink>
        </w:p>
        <w:p w14:paraId="6F7C3540" w14:textId="77777777" w:rsidR="007B56AF" w:rsidRDefault="00F524A4">
          <w:pPr>
            <w:pStyle w:val="TOC2"/>
            <w:tabs>
              <w:tab w:val="right" w:leader="dot" w:pos="9350"/>
            </w:tabs>
            <w:rPr>
              <w:rFonts w:eastAsiaTheme="minorEastAsia"/>
              <w:noProof/>
            </w:rPr>
          </w:pPr>
          <w:hyperlink w:anchor="_Toc175165179" w:history="1">
            <w:r w:rsidR="007B56AF" w:rsidRPr="004D1F1A">
              <w:rPr>
                <w:rStyle w:val="Hyperlink"/>
                <w:noProof/>
              </w:rPr>
              <w:t>3.2 Budgeting and Financial arrangements.</w:t>
            </w:r>
            <w:r w:rsidR="007B56AF">
              <w:rPr>
                <w:noProof/>
                <w:webHidden/>
              </w:rPr>
              <w:tab/>
            </w:r>
            <w:r w:rsidR="007B56AF">
              <w:rPr>
                <w:noProof/>
                <w:webHidden/>
              </w:rPr>
              <w:fldChar w:fldCharType="begin"/>
            </w:r>
            <w:r w:rsidR="007B56AF">
              <w:rPr>
                <w:noProof/>
                <w:webHidden/>
              </w:rPr>
              <w:instrText xml:space="preserve"> PAGEREF _Toc175165179 \h </w:instrText>
            </w:r>
            <w:r w:rsidR="007B56AF">
              <w:rPr>
                <w:noProof/>
                <w:webHidden/>
              </w:rPr>
            </w:r>
            <w:r w:rsidR="007B56AF">
              <w:rPr>
                <w:noProof/>
                <w:webHidden/>
              </w:rPr>
              <w:fldChar w:fldCharType="separate"/>
            </w:r>
            <w:r w:rsidR="007B56AF">
              <w:rPr>
                <w:noProof/>
                <w:webHidden/>
              </w:rPr>
              <w:t>18</w:t>
            </w:r>
            <w:r w:rsidR="007B56AF">
              <w:rPr>
                <w:noProof/>
                <w:webHidden/>
              </w:rPr>
              <w:fldChar w:fldCharType="end"/>
            </w:r>
          </w:hyperlink>
        </w:p>
        <w:p w14:paraId="0B13B816" w14:textId="77777777" w:rsidR="007B56AF" w:rsidRDefault="00F524A4">
          <w:pPr>
            <w:pStyle w:val="TOC1"/>
            <w:tabs>
              <w:tab w:val="right" w:leader="dot" w:pos="9350"/>
            </w:tabs>
            <w:rPr>
              <w:rFonts w:eastAsiaTheme="minorEastAsia"/>
              <w:noProof/>
            </w:rPr>
          </w:pPr>
          <w:hyperlink w:anchor="_Toc175165180" w:history="1">
            <w:r w:rsidR="007B56AF" w:rsidRPr="004D1F1A">
              <w:rPr>
                <w:rStyle w:val="Hyperlink"/>
                <w:noProof/>
              </w:rPr>
              <w:t>REFERENCES</w:t>
            </w:r>
            <w:r w:rsidR="007B56AF">
              <w:rPr>
                <w:noProof/>
                <w:webHidden/>
              </w:rPr>
              <w:tab/>
            </w:r>
            <w:r w:rsidR="007B56AF">
              <w:rPr>
                <w:noProof/>
                <w:webHidden/>
              </w:rPr>
              <w:fldChar w:fldCharType="begin"/>
            </w:r>
            <w:r w:rsidR="007B56AF">
              <w:rPr>
                <w:noProof/>
                <w:webHidden/>
              </w:rPr>
              <w:instrText xml:space="preserve"> PAGEREF _Toc175165180 \h </w:instrText>
            </w:r>
            <w:r w:rsidR="007B56AF">
              <w:rPr>
                <w:noProof/>
                <w:webHidden/>
              </w:rPr>
            </w:r>
            <w:r w:rsidR="007B56AF">
              <w:rPr>
                <w:noProof/>
                <w:webHidden/>
              </w:rPr>
              <w:fldChar w:fldCharType="separate"/>
            </w:r>
            <w:r w:rsidR="007B56AF">
              <w:rPr>
                <w:noProof/>
                <w:webHidden/>
              </w:rPr>
              <w:t>19</w:t>
            </w:r>
            <w:r w:rsidR="007B56AF">
              <w:rPr>
                <w:noProof/>
                <w:webHidden/>
              </w:rPr>
              <w:fldChar w:fldCharType="end"/>
            </w:r>
          </w:hyperlink>
        </w:p>
        <w:p w14:paraId="0E89E3C2" w14:textId="77777777" w:rsidR="00EB74D8" w:rsidRDefault="003C73C5" w:rsidP="00596978">
          <w:pPr>
            <w:spacing w:line="240" w:lineRule="auto"/>
            <w:jc w:val="both"/>
            <w:rPr>
              <w:rFonts w:ascii="Times New Roman" w:hAnsi="Times New Roman" w:cs="Times New Roman"/>
            </w:rPr>
          </w:pPr>
          <w:r w:rsidRPr="008A629D">
            <w:rPr>
              <w:rFonts w:ascii="Times New Roman" w:hAnsi="Times New Roman" w:cs="Times New Roman"/>
              <w:b/>
              <w:bCs/>
              <w:noProof/>
            </w:rPr>
            <w:fldChar w:fldCharType="end"/>
          </w:r>
        </w:p>
      </w:sdtContent>
    </w:sdt>
    <w:p w14:paraId="5AF3530E" w14:textId="77777777" w:rsidR="00EB74D8" w:rsidRDefault="00EB74D8" w:rsidP="00EB74D8">
      <w:pPr>
        <w:tabs>
          <w:tab w:val="left" w:pos="2650"/>
        </w:tabs>
        <w:rPr>
          <w:rFonts w:ascii="Times New Roman" w:hAnsi="Times New Roman" w:cs="Times New Roman"/>
        </w:rPr>
        <w:sectPr w:rsidR="00EB74D8" w:rsidSect="00434107">
          <w:footerReference w:type="default" r:id="rId11"/>
          <w:footerReference w:type="first" r:id="rId12"/>
          <w:pgSz w:w="12240" w:h="15840"/>
          <w:pgMar w:top="1440" w:right="1440" w:bottom="1440" w:left="1440" w:header="720" w:footer="720"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1"/>
          <w:cols w:space="720"/>
          <w:titlePg/>
          <w:docGrid w:linePitch="360"/>
        </w:sectPr>
      </w:pPr>
      <w:r>
        <w:rPr>
          <w:rFonts w:ascii="Times New Roman" w:hAnsi="Times New Roman" w:cs="Times New Roman"/>
        </w:rPr>
        <w:tab/>
      </w:r>
    </w:p>
    <w:p w14:paraId="43C62829" w14:textId="77777777" w:rsidR="00F10C8C" w:rsidRPr="00EB74D8" w:rsidRDefault="00F10C8C" w:rsidP="00EB74D8">
      <w:pPr>
        <w:tabs>
          <w:tab w:val="left" w:pos="2650"/>
        </w:tabs>
        <w:rPr>
          <w:rFonts w:ascii="Times New Roman" w:hAnsi="Times New Roman" w:cs="Times New Roman"/>
        </w:rPr>
      </w:pPr>
    </w:p>
    <w:p w14:paraId="23FF9233" w14:textId="77777777" w:rsidR="00F10C8C" w:rsidRPr="008A629D" w:rsidRDefault="001E431F" w:rsidP="00596978">
      <w:pPr>
        <w:pStyle w:val="Heading1"/>
        <w:spacing w:before="0"/>
      </w:pPr>
      <w:bookmarkStart w:id="18" w:name="_Toc175165145"/>
      <w:commentRangeStart w:id="19"/>
      <w:r w:rsidRPr="008A629D">
        <w:t>List of figures</w:t>
      </w:r>
      <w:bookmarkEnd w:id="18"/>
      <w:commentRangeEnd w:id="19"/>
      <w:r w:rsidR="0076188C">
        <w:rPr>
          <w:rStyle w:val="CommentReference"/>
          <w:rFonts w:asciiTheme="minorHAnsi" w:eastAsiaTheme="minorHAnsi" w:hAnsiTheme="minorHAnsi" w:cstheme="minorBidi"/>
          <w:bCs w:val="0"/>
        </w:rPr>
        <w:commentReference w:id="19"/>
      </w:r>
    </w:p>
    <w:p w14:paraId="1E98782F" w14:textId="77777777" w:rsidR="00D63DEF" w:rsidRDefault="003C73C5">
      <w:pPr>
        <w:pStyle w:val="TableofFigures"/>
        <w:tabs>
          <w:tab w:val="right" w:leader="dot" w:pos="9350"/>
        </w:tabs>
        <w:rPr>
          <w:rFonts w:eastAsiaTheme="minorEastAsia"/>
          <w:noProof/>
        </w:rPr>
      </w:pPr>
      <w:r>
        <w:fldChar w:fldCharType="begin"/>
      </w:r>
      <w:r w:rsidR="00B60A8A">
        <w:instrText xml:space="preserve"> TOC \h \z \c "Figure" </w:instrText>
      </w:r>
      <w:r>
        <w:fldChar w:fldCharType="separate"/>
      </w:r>
      <w:hyperlink w:anchor="_Toc175032192" w:history="1">
        <w:r w:rsidR="00D63DEF" w:rsidRPr="00C94C97">
          <w:rPr>
            <w:rStyle w:val="Hyperlink"/>
            <w:rFonts w:ascii="Times New Roman" w:hAnsi="Times New Roman" w:cs="Times New Roman"/>
            <w:noProof/>
            <w:lang w:val="en-GB"/>
          </w:rPr>
          <w:t>Figure 1 To show flooding at Jangwani residents and a map showing Jangwani floodplain respectively</w:t>
        </w:r>
        <w:r w:rsidR="00D63DEF">
          <w:rPr>
            <w:noProof/>
            <w:webHidden/>
          </w:rPr>
          <w:tab/>
        </w:r>
        <w:r>
          <w:rPr>
            <w:noProof/>
            <w:webHidden/>
          </w:rPr>
          <w:fldChar w:fldCharType="begin"/>
        </w:r>
        <w:r w:rsidR="00D63DEF">
          <w:rPr>
            <w:noProof/>
            <w:webHidden/>
          </w:rPr>
          <w:instrText xml:space="preserve"> PAGEREF _Toc175032192 \h </w:instrText>
        </w:r>
        <w:r>
          <w:rPr>
            <w:noProof/>
            <w:webHidden/>
          </w:rPr>
        </w:r>
        <w:r>
          <w:rPr>
            <w:noProof/>
            <w:webHidden/>
          </w:rPr>
          <w:fldChar w:fldCharType="separate"/>
        </w:r>
        <w:r w:rsidR="00D63DEF">
          <w:rPr>
            <w:noProof/>
            <w:webHidden/>
          </w:rPr>
          <w:t>2</w:t>
        </w:r>
        <w:r>
          <w:rPr>
            <w:noProof/>
            <w:webHidden/>
          </w:rPr>
          <w:fldChar w:fldCharType="end"/>
        </w:r>
      </w:hyperlink>
    </w:p>
    <w:p w14:paraId="5A476BC1" w14:textId="77777777" w:rsidR="00D63DEF" w:rsidRDefault="00F524A4">
      <w:pPr>
        <w:pStyle w:val="TableofFigures"/>
        <w:tabs>
          <w:tab w:val="right" w:leader="dot" w:pos="9350"/>
        </w:tabs>
        <w:rPr>
          <w:rFonts w:eastAsiaTheme="minorEastAsia"/>
          <w:noProof/>
        </w:rPr>
      </w:pPr>
      <w:hyperlink w:anchor="_Toc175032193" w:history="1">
        <w:r w:rsidR="00D63DEF" w:rsidRPr="00C94C97">
          <w:rPr>
            <w:rStyle w:val="Hyperlink"/>
            <w:rFonts w:ascii="Times New Roman" w:hAnsi="Times New Roman" w:cs="Times New Roman"/>
            <w:noProof/>
          </w:rPr>
          <w:t>Figure 2 a hypothetical watershed showing the linkages among streams, lakes and coastal zones pollution sources for nitrogen and phosphorus.</w:t>
        </w:r>
        <w:r w:rsidR="00D63DEF">
          <w:rPr>
            <w:noProof/>
            <w:webHidden/>
          </w:rPr>
          <w:tab/>
        </w:r>
        <w:r w:rsidR="003C73C5">
          <w:rPr>
            <w:noProof/>
            <w:webHidden/>
          </w:rPr>
          <w:fldChar w:fldCharType="begin"/>
        </w:r>
        <w:r w:rsidR="00D63DEF">
          <w:rPr>
            <w:noProof/>
            <w:webHidden/>
          </w:rPr>
          <w:instrText xml:space="preserve"> PAGEREF _Toc175032193 \h </w:instrText>
        </w:r>
        <w:r w:rsidR="003C73C5">
          <w:rPr>
            <w:noProof/>
            <w:webHidden/>
          </w:rPr>
        </w:r>
        <w:r w:rsidR="003C73C5">
          <w:rPr>
            <w:noProof/>
            <w:webHidden/>
          </w:rPr>
          <w:fldChar w:fldCharType="separate"/>
        </w:r>
        <w:r w:rsidR="00D63DEF">
          <w:rPr>
            <w:noProof/>
            <w:webHidden/>
          </w:rPr>
          <w:t>9</w:t>
        </w:r>
        <w:r w:rsidR="003C73C5">
          <w:rPr>
            <w:noProof/>
            <w:webHidden/>
          </w:rPr>
          <w:fldChar w:fldCharType="end"/>
        </w:r>
      </w:hyperlink>
    </w:p>
    <w:p w14:paraId="00FDAC4D" w14:textId="77777777" w:rsidR="00D63DEF" w:rsidRDefault="00F524A4">
      <w:pPr>
        <w:pStyle w:val="TableofFigures"/>
        <w:tabs>
          <w:tab w:val="right" w:leader="dot" w:pos="9350"/>
        </w:tabs>
        <w:rPr>
          <w:rFonts w:eastAsiaTheme="minorEastAsia"/>
          <w:noProof/>
        </w:rPr>
      </w:pPr>
      <w:hyperlink w:anchor="_Toc175032194" w:history="1">
        <w:r w:rsidR="00D63DEF" w:rsidRPr="00C94C97">
          <w:rPr>
            <w:rStyle w:val="Hyperlink"/>
            <w:rFonts w:ascii="Times New Roman" w:hAnsi="Times New Roman" w:cs="Times New Roman"/>
            <w:noProof/>
            <w:lang w:val="en-GB"/>
          </w:rPr>
          <w:t>Figure 3  a map showing the catchment area and tributaries of Msimbazi River.</w:t>
        </w:r>
        <w:r w:rsidR="00D63DEF">
          <w:rPr>
            <w:noProof/>
            <w:webHidden/>
          </w:rPr>
          <w:tab/>
        </w:r>
        <w:r w:rsidR="003C73C5">
          <w:rPr>
            <w:noProof/>
            <w:webHidden/>
          </w:rPr>
          <w:fldChar w:fldCharType="begin"/>
        </w:r>
        <w:r w:rsidR="00D63DEF">
          <w:rPr>
            <w:noProof/>
            <w:webHidden/>
          </w:rPr>
          <w:instrText xml:space="preserve"> PAGEREF _Toc175032194 \h </w:instrText>
        </w:r>
        <w:r w:rsidR="003C73C5">
          <w:rPr>
            <w:noProof/>
            <w:webHidden/>
          </w:rPr>
        </w:r>
        <w:r w:rsidR="003C73C5">
          <w:rPr>
            <w:noProof/>
            <w:webHidden/>
          </w:rPr>
          <w:fldChar w:fldCharType="separate"/>
        </w:r>
        <w:r w:rsidR="00D63DEF">
          <w:rPr>
            <w:noProof/>
            <w:webHidden/>
          </w:rPr>
          <w:t>12</w:t>
        </w:r>
        <w:r w:rsidR="003C73C5">
          <w:rPr>
            <w:noProof/>
            <w:webHidden/>
          </w:rPr>
          <w:fldChar w:fldCharType="end"/>
        </w:r>
      </w:hyperlink>
    </w:p>
    <w:p w14:paraId="1EC7A9A4" w14:textId="77777777" w:rsidR="00F10C8C" w:rsidRDefault="003C73C5" w:rsidP="00621497">
      <w:pPr>
        <w:pStyle w:val="Heading1"/>
        <w:spacing w:before="0" w:after="0"/>
      </w:pPr>
      <w:r>
        <w:fldChar w:fldCharType="end"/>
      </w:r>
    </w:p>
    <w:p w14:paraId="6CC3BDBC" w14:textId="77777777" w:rsidR="00B52BE5" w:rsidRPr="00B52BE5" w:rsidRDefault="00B52BE5" w:rsidP="00B52BE5">
      <w:commentRangeStart w:id="20"/>
      <w:r>
        <w:t>List of tables</w:t>
      </w:r>
      <w:commentRangeEnd w:id="20"/>
      <w:r w:rsidR="0076188C">
        <w:rPr>
          <w:rStyle w:val="CommentReference"/>
        </w:rPr>
        <w:commentReference w:id="20"/>
      </w:r>
    </w:p>
    <w:p w14:paraId="2C52D3BD" w14:textId="77777777" w:rsidR="00D63DEF" w:rsidRDefault="003C73C5">
      <w:pPr>
        <w:pStyle w:val="TableofFigures"/>
        <w:tabs>
          <w:tab w:val="right" w:leader="dot" w:pos="9350"/>
        </w:tabs>
        <w:rPr>
          <w:rFonts w:eastAsiaTheme="minorEastAsia"/>
          <w:noProof/>
        </w:rPr>
      </w:pPr>
      <w:r>
        <w:fldChar w:fldCharType="begin"/>
      </w:r>
      <w:r w:rsidR="00B60A8A">
        <w:instrText xml:space="preserve"> TOC \h \z \c "Table" </w:instrText>
      </w:r>
      <w:r>
        <w:fldChar w:fldCharType="separate"/>
      </w:r>
      <w:hyperlink w:anchor="_Toc175032296" w:history="1">
        <w:r w:rsidR="00D63DEF" w:rsidRPr="005E0922">
          <w:rPr>
            <w:rStyle w:val="Hyperlink"/>
            <w:rFonts w:ascii="Times New Roman" w:hAnsi="Times New Roman" w:cs="Times New Roman"/>
            <w:noProof/>
          </w:rPr>
          <w:t>Table 1  below showing sampling methodology and preservation</w:t>
        </w:r>
        <w:r w:rsidR="00D63DEF">
          <w:rPr>
            <w:noProof/>
            <w:webHidden/>
          </w:rPr>
          <w:tab/>
        </w:r>
        <w:r>
          <w:rPr>
            <w:noProof/>
            <w:webHidden/>
          </w:rPr>
          <w:fldChar w:fldCharType="begin"/>
        </w:r>
        <w:r w:rsidR="00D63DEF">
          <w:rPr>
            <w:noProof/>
            <w:webHidden/>
          </w:rPr>
          <w:instrText xml:space="preserve"> PAGEREF _Toc175032296 \h </w:instrText>
        </w:r>
        <w:r>
          <w:rPr>
            <w:noProof/>
            <w:webHidden/>
          </w:rPr>
        </w:r>
        <w:r>
          <w:rPr>
            <w:noProof/>
            <w:webHidden/>
          </w:rPr>
          <w:fldChar w:fldCharType="separate"/>
        </w:r>
        <w:r w:rsidR="00D63DEF">
          <w:rPr>
            <w:noProof/>
            <w:webHidden/>
          </w:rPr>
          <w:t>15</w:t>
        </w:r>
        <w:r>
          <w:rPr>
            <w:noProof/>
            <w:webHidden/>
          </w:rPr>
          <w:fldChar w:fldCharType="end"/>
        </w:r>
      </w:hyperlink>
    </w:p>
    <w:p w14:paraId="0091D441" w14:textId="77777777" w:rsidR="00D63DEF" w:rsidRDefault="00F524A4">
      <w:pPr>
        <w:pStyle w:val="TableofFigures"/>
        <w:tabs>
          <w:tab w:val="right" w:leader="dot" w:pos="9350"/>
        </w:tabs>
        <w:rPr>
          <w:rFonts w:eastAsiaTheme="minorEastAsia"/>
          <w:noProof/>
        </w:rPr>
      </w:pPr>
      <w:hyperlink w:anchor="_Toc175032297" w:history="1">
        <w:r w:rsidR="00D63DEF" w:rsidRPr="005E0922">
          <w:rPr>
            <w:rStyle w:val="Hyperlink"/>
            <w:rFonts w:ascii="Times New Roman" w:hAnsi="Times New Roman" w:cs="Times New Roman"/>
            <w:noProof/>
          </w:rPr>
          <w:t>Table 2 above shows the schedule of the whole project</w:t>
        </w:r>
        <w:r w:rsidR="00D63DEF">
          <w:rPr>
            <w:noProof/>
            <w:webHidden/>
          </w:rPr>
          <w:tab/>
        </w:r>
        <w:r w:rsidR="003C73C5">
          <w:rPr>
            <w:noProof/>
            <w:webHidden/>
          </w:rPr>
          <w:fldChar w:fldCharType="begin"/>
        </w:r>
        <w:r w:rsidR="00D63DEF">
          <w:rPr>
            <w:noProof/>
            <w:webHidden/>
          </w:rPr>
          <w:instrText xml:space="preserve"> PAGEREF _Toc175032297 \h </w:instrText>
        </w:r>
        <w:r w:rsidR="003C73C5">
          <w:rPr>
            <w:noProof/>
            <w:webHidden/>
          </w:rPr>
        </w:r>
        <w:r w:rsidR="003C73C5">
          <w:rPr>
            <w:noProof/>
            <w:webHidden/>
          </w:rPr>
          <w:fldChar w:fldCharType="separate"/>
        </w:r>
        <w:r w:rsidR="00D63DEF">
          <w:rPr>
            <w:noProof/>
            <w:webHidden/>
          </w:rPr>
          <w:t>16</w:t>
        </w:r>
        <w:r w:rsidR="003C73C5">
          <w:rPr>
            <w:noProof/>
            <w:webHidden/>
          </w:rPr>
          <w:fldChar w:fldCharType="end"/>
        </w:r>
      </w:hyperlink>
    </w:p>
    <w:p w14:paraId="758865E0" w14:textId="77777777" w:rsidR="00D63DEF" w:rsidRDefault="00F524A4">
      <w:pPr>
        <w:pStyle w:val="TableofFigures"/>
        <w:tabs>
          <w:tab w:val="right" w:leader="dot" w:pos="9350"/>
        </w:tabs>
        <w:rPr>
          <w:rFonts w:eastAsiaTheme="minorEastAsia"/>
          <w:noProof/>
        </w:rPr>
      </w:pPr>
      <w:hyperlink w:anchor="_Toc175032298" w:history="1">
        <w:r w:rsidR="00D63DEF" w:rsidRPr="005E0922">
          <w:rPr>
            <w:rStyle w:val="Hyperlink"/>
            <w:rFonts w:ascii="Times New Roman" w:hAnsi="Times New Roman" w:cs="Times New Roman"/>
            <w:noProof/>
          </w:rPr>
          <w:t>Table 3 above shows an overview of the overall costs and its distribution in the project at glance</w:t>
        </w:r>
        <w:r w:rsidR="00D63DEF" w:rsidRPr="005E0922">
          <w:rPr>
            <w:rStyle w:val="Hyperlink"/>
            <w:noProof/>
          </w:rPr>
          <w:t>.</w:t>
        </w:r>
        <w:r w:rsidR="00D63DEF">
          <w:rPr>
            <w:noProof/>
            <w:webHidden/>
          </w:rPr>
          <w:tab/>
        </w:r>
        <w:r w:rsidR="003C73C5">
          <w:rPr>
            <w:noProof/>
            <w:webHidden/>
          </w:rPr>
          <w:fldChar w:fldCharType="begin"/>
        </w:r>
        <w:r w:rsidR="00D63DEF">
          <w:rPr>
            <w:noProof/>
            <w:webHidden/>
          </w:rPr>
          <w:instrText xml:space="preserve"> PAGEREF _Toc175032298 \h </w:instrText>
        </w:r>
        <w:r w:rsidR="003C73C5">
          <w:rPr>
            <w:noProof/>
            <w:webHidden/>
          </w:rPr>
        </w:r>
        <w:r w:rsidR="003C73C5">
          <w:rPr>
            <w:noProof/>
            <w:webHidden/>
          </w:rPr>
          <w:fldChar w:fldCharType="separate"/>
        </w:r>
        <w:r w:rsidR="00D63DEF">
          <w:rPr>
            <w:noProof/>
            <w:webHidden/>
          </w:rPr>
          <w:t>17</w:t>
        </w:r>
        <w:r w:rsidR="003C73C5">
          <w:rPr>
            <w:noProof/>
            <w:webHidden/>
          </w:rPr>
          <w:fldChar w:fldCharType="end"/>
        </w:r>
      </w:hyperlink>
    </w:p>
    <w:p w14:paraId="0CB93F49" w14:textId="77777777" w:rsidR="00B52BE5" w:rsidRDefault="003C73C5" w:rsidP="00595E43">
      <w:pPr>
        <w:pStyle w:val="Heading1"/>
        <w:spacing w:before="0" w:after="0"/>
      </w:pPr>
      <w:r>
        <w:fldChar w:fldCharType="end"/>
      </w:r>
    </w:p>
    <w:p w14:paraId="39BD8ABE" w14:textId="77777777" w:rsidR="00F10C8C" w:rsidRPr="008A629D" w:rsidRDefault="00B60A8A" w:rsidP="00595E43">
      <w:pPr>
        <w:pStyle w:val="Heading1"/>
        <w:spacing w:before="0" w:after="0"/>
      </w:pPr>
      <w:bookmarkStart w:id="21" w:name="_Toc175165146"/>
      <w:r>
        <w:t>List of abbreviations</w:t>
      </w:r>
      <w:bookmarkEnd w:id="21"/>
    </w:p>
    <w:p w14:paraId="37806FD8" w14:textId="77777777" w:rsidR="00F10C8C" w:rsidRPr="00A356CA" w:rsidRDefault="00B60A8A" w:rsidP="00A356CA">
      <w:pPr>
        <w:rPr>
          <w:rFonts w:ascii="Times New Roman" w:eastAsiaTheme="minorEastAsia" w:hAnsi="Times New Roman" w:cs="Times New Roman"/>
          <w:color w:val="242021"/>
          <w:sz w:val="24"/>
          <w:szCs w:val="24"/>
          <w:lang w:val="en-GB"/>
        </w:rPr>
      </w:pPr>
      <w:bookmarkStart w:id="22" w:name="_Toc174950088"/>
      <w:commentRangeStart w:id="23"/>
      <w:r w:rsidRPr="00A356CA">
        <w:rPr>
          <w:rFonts w:ascii="Times New Roman" w:eastAsiaTheme="minorEastAsia" w:hAnsi="Times New Roman" w:cs="Times New Roman"/>
          <w:color w:val="242021"/>
          <w:sz w:val="24"/>
          <w:szCs w:val="24"/>
          <w:lang w:val="en-GB"/>
        </w:rPr>
        <w:t>DO-</w:t>
      </w:r>
      <w:r w:rsidR="0073374A" w:rsidRPr="00A356CA">
        <w:rPr>
          <w:rFonts w:ascii="Times New Roman" w:eastAsiaTheme="minorEastAsia" w:hAnsi="Times New Roman" w:cs="Times New Roman"/>
          <w:color w:val="242021"/>
          <w:sz w:val="24"/>
          <w:szCs w:val="24"/>
          <w:lang w:val="en-GB"/>
        </w:rPr>
        <w:t>Dissolved</w:t>
      </w:r>
      <w:r w:rsidRPr="00A356CA">
        <w:rPr>
          <w:rFonts w:ascii="Times New Roman" w:eastAsiaTheme="minorEastAsia" w:hAnsi="Times New Roman" w:cs="Times New Roman"/>
          <w:color w:val="242021"/>
          <w:sz w:val="24"/>
          <w:szCs w:val="24"/>
          <w:lang w:val="en-GB"/>
        </w:rPr>
        <w:t xml:space="preserve"> oxygen</w:t>
      </w:r>
      <w:bookmarkEnd w:id="22"/>
    </w:p>
    <w:p w14:paraId="554F7C9F" w14:textId="77777777" w:rsidR="00AE5EA1" w:rsidRDefault="00B60A8A" w:rsidP="00990D3B">
      <w:pPr>
        <w:spacing w:line="240" w:lineRule="auto"/>
      </w:pPr>
      <w:r w:rsidRPr="00990D3B">
        <w:rPr>
          <w:rFonts w:ascii="Times New Roman" w:eastAsiaTheme="minorEastAsia" w:hAnsi="Times New Roman" w:cs="Times New Roman"/>
          <w:color w:val="242021"/>
          <w:sz w:val="24"/>
          <w:szCs w:val="24"/>
          <w:lang w:val="en-GB"/>
        </w:rPr>
        <w:t>EC- Electric conductivity</w:t>
      </w:r>
      <w:r w:rsidR="00990D3B">
        <w:t xml:space="preserve">  </w:t>
      </w:r>
    </w:p>
    <w:p w14:paraId="656CC0B8" w14:textId="77777777" w:rsidR="003E530F" w:rsidRDefault="003E530F"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GPS-Global Positioning System</w:t>
      </w:r>
    </w:p>
    <w:p w14:paraId="182A2E55" w14:textId="77777777" w:rsidR="00AE5EA1" w:rsidRDefault="00990D3B" w:rsidP="00990D3B">
      <w:pPr>
        <w:spacing w:line="240" w:lineRule="auto"/>
        <w:rPr>
          <w:rFonts w:ascii="Times New Roman" w:eastAsiaTheme="majorEastAsia" w:hAnsi="Times New Roman" w:cs="Times New Roman"/>
          <w:bCs/>
          <w:sz w:val="24"/>
          <w:szCs w:val="24"/>
        </w:rPr>
      </w:pPr>
      <w:r w:rsidRPr="00DA07B6">
        <w:rPr>
          <w:rFonts w:ascii="Times New Roman" w:eastAsiaTheme="majorEastAsia" w:hAnsi="Times New Roman" w:cs="Times New Roman"/>
          <w:bCs/>
          <w:sz w:val="24"/>
          <w:szCs w:val="24"/>
        </w:rPr>
        <w:t xml:space="preserve">TDS-Total dissolved </w:t>
      </w:r>
      <w:r w:rsidR="00DA07B6" w:rsidRPr="00DA07B6">
        <w:rPr>
          <w:rFonts w:ascii="Times New Roman" w:eastAsiaTheme="majorEastAsia" w:hAnsi="Times New Roman" w:cs="Times New Roman"/>
          <w:bCs/>
          <w:sz w:val="24"/>
          <w:szCs w:val="24"/>
        </w:rPr>
        <w:t>solids</w:t>
      </w:r>
    </w:p>
    <w:p w14:paraId="25404467" w14:textId="77777777" w:rsidR="00C4609C" w:rsidRDefault="00AE5EA1"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TSS-Total Suspended Solid</w:t>
      </w:r>
      <w:r w:rsidR="00C4609C">
        <w:rPr>
          <w:rFonts w:ascii="Times New Roman" w:eastAsiaTheme="majorEastAsia" w:hAnsi="Times New Roman" w:cs="Times New Roman"/>
          <w:bCs/>
          <w:sz w:val="24"/>
          <w:szCs w:val="24"/>
        </w:rPr>
        <w:t>s</w:t>
      </w:r>
    </w:p>
    <w:p w14:paraId="2D8CEEDF" w14:textId="77777777" w:rsidR="00C4609C" w:rsidRDefault="00C4609C"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TN-Total Nitrogen</w:t>
      </w:r>
    </w:p>
    <w:p w14:paraId="12B4B77B" w14:textId="77777777" w:rsidR="00C4609C" w:rsidRDefault="00C4609C" w:rsidP="00990D3B">
      <w:pPr>
        <w:spacing w:line="24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TP-Total Phosphorus </w:t>
      </w:r>
    </w:p>
    <w:p w14:paraId="39EFB4B0" w14:textId="77777777" w:rsidR="00BD5802" w:rsidRDefault="00BD5802" w:rsidP="00990D3B">
      <w:pPr>
        <w:spacing w:line="240" w:lineRule="auto"/>
        <w:rPr>
          <w:rFonts w:ascii="Times New Roman" w:eastAsiaTheme="majorEastAsia" w:hAnsi="Times New Roman" w:cs="Times New Roman"/>
          <w:bCs/>
          <w:sz w:val="24"/>
          <w:szCs w:val="24"/>
        </w:rPr>
      </w:pPr>
    </w:p>
    <w:p w14:paraId="3BF396F5" w14:textId="77777777" w:rsidR="00BD5802" w:rsidRPr="00AE5EA1" w:rsidRDefault="00BD5802" w:rsidP="00990D3B">
      <w:pPr>
        <w:spacing w:line="240" w:lineRule="auto"/>
        <w:sectPr w:rsidR="00BD5802" w:rsidRPr="00AE5EA1" w:rsidSect="001F5B29">
          <w:pgSz w:w="12240" w:h="15840"/>
          <w:pgMar w:top="1440" w:right="1440" w:bottom="1440" w:left="1440" w:header="720" w:footer="720" w:gutter="0"/>
          <w:pgNumType w:fmt="lowerRoman" w:start="1"/>
          <w:cols w:space="720"/>
          <w:docGrid w:linePitch="360"/>
        </w:sectPr>
      </w:pPr>
      <w:r>
        <w:rPr>
          <w:rFonts w:ascii="Times New Roman" w:eastAsiaTheme="majorEastAsia" w:hAnsi="Times New Roman" w:cs="Times New Roman"/>
          <w:bCs/>
          <w:sz w:val="24"/>
          <w:szCs w:val="24"/>
        </w:rPr>
        <w:t>WQI-Water Quality Index</w:t>
      </w:r>
      <w:commentRangeEnd w:id="23"/>
      <w:r w:rsidR="0076188C">
        <w:rPr>
          <w:rStyle w:val="CommentReference"/>
        </w:rPr>
        <w:commentReference w:id="23"/>
      </w:r>
    </w:p>
    <w:p w14:paraId="0AF318BD" w14:textId="77777777" w:rsidR="00A356CA" w:rsidRPr="005B22EE" w:rsidRDefault="00A356CA" w:rsidP="005B22EE">
      <w:pPr>
        <w:pStyle w:val="Heading1"/>
      </w:pPr>
      <w:r>
        <w:lastRenderedPageBreak/>
        <w:t xml:space="preserve"> </w:t>
      </w:r>
      <w:bookmarkStart w:id="24" w:name="_Toc175165147"/>
      <w:r w:rsidRPr="005B22EE">
        <w:t>CHAPTER ONE</w:t>
      </w:r>
      <w:bookmarkEnd w:id="24"/>
    </w:p>
    <w:p w14:paraId="2B08B512" w14:textId="77777777" w:rsidR="00B27BD5" w:rsidRPr="005B22EE" w:rsidRDefault="002001D3" w:rsidP="005B22EE">
      <w:pPr>
        <w:pStyle w:val="Heading1"/>
      </w:pPr>
      <w:bookmarkStart w:id="25" w:name="_Toc175165148"/>
      <w:r w:rsidRPr="005B22EE">
        <w:t>IN</w:t>
      </w:r>
      <w:r w:rsidR="00297971" w:rsidRPr="005B22EE">
        <w:t>T</w:t>
      </w:r>
      <w:r w:rsidRPr="005B22EE">
        <w:t>RODUCTION</w:t>
      </w:r>
      <w:bookmarkEnd w:id="25"/>
    </w:p>
    <w:p w14:paraId="0817460A" w14:textId="77777777" w:rsidR="00526CFC" w:rsidRPr="008A629D" w:rsidRDefault="00526CFC" w:rsidP="00595E43">
      <w:pPr>
        <w:pStyle w:val="Heading2"/>
      </w:pPr>
      <w:bookmarkStart w:id="26" w:name="_Toc115818146"/>
      <w:bookmarkStart w:id="27" w:name="_Toc175165149"/>
      <w:r w:rsidRPr="008A629D">
        <w:t>1.1General introduction</w:t>
      </w:r>
      <w:bookmarkEnd w:id="26"/>
      <w:bookmarkEnd w:id="27"/>
    </w:p>
    <w:p w14:paraId="7FE6A095" w14:textId="21252581" w:rsidR="009B1EB5" w:rsidRDefault="00526CFC" w:rsidP="00526CFC">
      <w:pPr>
        <w:pStyle w:val="NormalWeb"/>
        <w:spacing w:before="0" w:beforeAutospacing="0" w:line="360" w:lineRule="auto"/>
        <w:jc w:val="both"/>
        <w:rPr>
          <w:color w:val="000000"/>
        </w:rPr>
      </w:pPr>
      <w:r>
        <w:rPr>
          <w:color w:val="242021"/>
        </w:rPr>
        <w:t xml:space="preserve">Rivers are large and often winding stream which drains a landmass, carrying water down from higher areas to a lower point, ending at an ocean or in an inland sea. Rivers </w:t>
      </w:r>
      <w:r w:rsidRPr="008A629D">
        <w:rPr>
          <w:color w:val="242021"/>
        </w:rPr>
        <w:t xml:space="preserve">are </w:t>
      </w:r>
      <w:del w:id="28" w:author="Nyamisi Peter" w:date="2022-12-28T08:02:00Z">
        <w:r w:rsidRPr="008A629D" w:rsidDel="008B0B27">
          <w:rPr>
            <w:color w:val="242021"/>
          </w:rPr>
          <w:delText xml:space="preserve">now </w:delText>
        </w:r>
      </w:del>
      <w:r w:rsidRPr="008A629D">
        <w:rPr>
          <w:color w:val="242021"/>
        </w:rPr>
        <w:t>recognized as important traits in the landscape that provide nume</w:t>
      </w:r>
      <w:r>
        <w:rPr>
          <w:color w:val="242021"/>
        </w:rPr>
        <w:t xml:space="preserve">rous useful services for people, </w:t>
      </w:r>
      <w:r w:rsidRPr="008A629D">
        <w:rPr>
          <w:color w:val="242021"/>
        </w:rPr>
        <w:t>fish and wildlife</w:t>
      </w:r>
      <w:ins w:id="29" w:author="Nyamisi Peter" w:date="2022-12-28T08:03:00Z">
        <w:r w:rsidR="008B0B27">
          <w:rPr>
            <w:color w:val="242021"/>
          </w:rPr>
          <w:t xml:space="preserve"> (citation??)</w:t>
        </w:r>
      </w:ins>
      <w:r w:rsidRPr="008A629D">
        <w:rPr>
          <w:color w:val="242021"/>
        </w:rPr>
        <w:t>. They are among the most important ecosystems on Earth and considered unique because of their hydrology and their function</w:t>
      </w:r>
      <w:r>
        <w:rPr>
          <w:color w:val="242021"/>
        </w:rPr>
        <w:t xml:space="preserve"> interact between</w:t>
      </w:r>
      <w:r w:rsidRPr="008A629D">
        <w:rPr>
          <w:color w:val="242021"/>
        </w:rPr>
        <w:t xml:space="preserve"> ter</w:t>
      </w:r>
      <w:r>
        <w:rPr>
          <w:color w:val="242021"/>
        </w:rPr>
        <w:t xml:space="preserve">restrial and aquatic </w:t>
      </w:r>
      <w:proofErr w:type="gramStart"/>
      <w:r>
        <w:rPr>
          <w:color w:val="242021"/>
        </w:rPr>
        <w:t>ecosystems</w:t>
      </w:r>
      <w:proofErr w:type="gramEnd"/>
      <w:del w:id="30" w:author="Nyamisi Peter" w:date="2022-12-28T08:03:00Z">
        <w:r w:rsidRPr="008A629D" w:rsidDel="008B0B27">
          <w:rPr>
            <w:color w:val="242021"/>
          </w:rPr>
          <w:delText>.</w:delText>
        </w:r>
        <w:r w:rsidRPr="008A629D" w:rsidDel="008B0B27">
          <w:rPr>
            <w:rStyle w:val="fontstyle01"/>
            <w:rFonts w:ascii="Times New Roman" w:hAnsi="Times New Roman"/>
            <w:sz w:val="24"/>
            <w:szCs w:val="24"/>
          </w:rPr>
          <w:delText xml:space="preserve"> </w:delText>
        </w:r>
      </w:del>
      <w:r w:rsidRPr="008A629D">
        <w:rPr>
          <w:rStyle w:val="fontstyle01"/>
          <w:rFonts w:ascii="Times New Roman" w:hAnsi="Times New Roman"/>
          <w:sz w:val="24"/>
          <w:szCs w:val="24"/>
        </w:rPr>
        <w:t>(</w:t>
      </w:r>
      <w:r w:rsidR="00410D4C">
        <w:rPr>
          <w:rFonts w:eastAsia="Times New Roman"/>
          <w:color w:val="222222"/>
          <w:shd w:val="clear" w:color="auto" w:fill="FFFFFF"/>
        </w:rPr>
        <w:t>Smith at el.,  2003</w:t>
      </w:r>
      <w:r w:rsidRPr="008A629D">
        <w:rPr>
          <w:color w:val="242021"/>
        </w:rPr>
        <w:t>).</w:t>
      </w:r>
      <w:r w:rsidRPr="008A629D">
        <w:rPr>
          <w:color w:val="000000"/>
        </w:rPr>
        <w:t xml:space="preserve"> </w:t>
      </w:r>
    </w:p>
    <w:p w14:paraId="4DAB61C0" w14:textId="1A35A4C0" w:rsidR="00FD010F" w:rsidRDefault="00526CFC" w:rsidP="009B1EB5">
      <w:pPr>
        <w:spacing w:line="360" w:lineRule="auto"/>
        <w:jc w:val="both"/>
        <w:rPr>
          <w:rFonts w:ascii="Times New Roman" w:hAnsi="Times New Roman" w:cs="Times New Roman"/>
          <w:sz w:val="24"/>
          <w:szCs w:val="24"/>
        </w:rPr>
      </w:pPr>
      <w:commentRangeStart w:id="31"/>
      <w:r w:rsidRPr="009B1EB5">
        <w:rPr>
          <w:rFonts w:ascii="Times New Roman" w:hAnsi="Times New Roman" w:cs="Times New Roman"/>
          <w:color w:val="000000"/>
          <w:sz w:val="24"/>
          <w:szCs w:val="24"/>
        </w:rPr>
        <w:t xml:space="preserve">The </w:t>
      </w:r>
      <w:proofErr w:type="spellStart"/>
      <w:r w:rsidRPr="009B1EB5">
        <w:rPr>
          <w:rFonts w:ascii="Times New Roman" w:hAnsi="Times New Roman" w:cs="Times New Roman"/>
          <w:color w:val="000000"/>
          <w:sz w:val="24"/>
          <w:szCs w:val="24"/>
        </w:rPr>
        <w:t>Msimbazi</w:t>
      </w:r>
      <w:proofErr w:type="spellEnd"/>
      <w:r w:rsidRPr="009B1EB5">
        <w:rPr>
          <w:rFonts w:ascii="Times New Roman" w:hAnsi="Times New Roman" w:cs="Times New Roman"/>
          <w:color w:val="000000"/>
          <w:sz w:val="24"/>
          <w:szCs w:val="24"/>
        </w:rPr>
        <w:t xml:space="preserve"> River is an intermittent river that flows across Dar </w:t>
      </w:r>
      <w:proofErr w:type="spellStart"/>
      <w:r w:rsidRPr="009B1EB5">
        <w:rPr>
          <w:rFonts w:ascii="Times New Roman" w:hAnsi="Times New Roman" w:cs="Times New Roman"/>
          <w:color w:val="000000"/>
          <w:sz w:val="24"/>
          <w:szCs w:val="24"/>
        </w:rPr>
        <w:t>es</w:t>
      </w:r>
      <w:proofErr w:type="spellEnd"/>
      <w:r w:rsidRPr="009B1EB5">
        <w:rPr>
          <w:rFonts w:ascii="Times New Roman" w:hAnsi="Times New Roman" w:cs="Times New Roman"/>
          <w:color w:val="000000"/>
          <w:sz w:val="24"/>
          <w:szCs w:val="24"/>
        </w:rPr>
        <w:t xml:space="preserve"> Salaam</w:t>
      </w:r>
      <w:ins w:id="32" w:author="Nyamisi Peter" w:date="2022-12-28T08:20:00Z">
        <w:r w:rsidR="006F22AE">
          <w:rPr>
            <w:rFonts w:ascii="Times New Roman" w:hAnsi="Times New Roman" w:cs="Times New Roman"/>
            <w:color w:val="000000"/>
            <w:sz w:val="24"/>
            <w:szCs w:val="24"/>
          </w:rPr>
          <w:t xml:space="preserve"> and Coastal</w:t>
        </w:r>
      </w:ins>
      <w:r w:rsidRPr="009B1EB5">
        <w:rPr>
          <w:rFonts w:ascii="Times New Roman" w:hAnsi="Times New Roman" w:cs="Times New Roman"/>
          <w:color w:val="000000"/>
          <w:sz w:val="24"/>
          <w:szCs w:val="24"/>
        </w:rPr>
        <w:t xml:space="preserve"> </w:t>
      </w:r>
      <w:del w:id="33" w:author="Nyamisi Peter" w:date="2022-12-28T08:04:00Z">
        <w:r w:rsidRPr="009B1EB5" w:rsidDel="008B0B27">
          <w:rPr>
            <w:rFonts w:ascii="Times New Roman" w:hAnsi="Times New Roman" w:cs="Times New Roman"/>
            <w:color w:val="000000"/>
            <w:sz w:val="24"/>
            <w:szCs w:val="24"/>
          </w:rPr>
          <w:delText xml:space="preserve">city </w:delText>
        </w:r>
      </w:del>
      <w:ins w:id="34" w:author="Nyamisi Peter" w:date="2022-12-28T08:04:00Z">
        <w:r w:rsidR="008B0B27">
          <w:rPr>
            <w:rFonts w:ascii="Times New Roman" w:hAnsi="Times New Roman" w:cs="Times New Roman"/>
            <w:color w:val="000000"/>
            <w:sz w:val="24"/>
            <w:szCs w:val="24"/>
          </w:rPr>
          <w:t>region</w:t>
        </w:r>
      </w:ins>
      <w:ins w:id="35" w:author="Nyamisi Peter" w:date="2022-12-28T08:21:00Z">
        <w:r w:rsidR="006F22AE">
          <w:rPr>
            <w:rFonts w:ascii="Times New Roman" w:hAnsi="Times New Roman" w:cs="Times New Roman"/>
            <w:color w:val="000000"/>
            <w:sz w:val="24"/>
            <w:szCs w:val="24"/>
          </w:rPr>
          <w:t>s. The river originates</w:t>
        </w:r>
      </w:ins>
      <w:ins w:id="36" w:author="Nyamisi Peter" w:date="2022-12-28T08:04:00Z">
        <w:r w:rsidR="008B0B27" w:rsidRPr="009B1EB5">
          <w:rPr>
            <w:rFonts w:ascii="Times New Roman" w:hAnsi="Times New Roman" w:cs="Times New Roman"/>
            <w:color w:val="000000"/>
            <w:sz w:val="24"/>
            <w:szCs w:val="24"/>
          </w:rPr>
          <w:t xml:space="preserve"> </w:t>
        </w:r>
      </w:ins>
      <w:r w:rsidRPr="009B1EB5">
        <w:rPr>
          <w:rFonts w:ascii="Times New Roman" w:hAnsi="Times New Roman" w:cs="Times New Roman"/>
          <w:color w:val="000000"/>
          <w:sz w:val="24"/>
          <w:szCs w:val="24"/>
        </w:rPr>
        <w:t>from higher areas of</w:t>
      </w:r>
      <w:r w:rsidR="005B6E51">
        <w:rPr>
          <w:rFonts w:ascii="Times New Roman" w:hAnsi="Times New Roman" w:cs="Times New Roman"/>
          <w:color w:val="000000"/>
          <w:sz w:val="24"/>
          <w:szCs w:val="24"/>
        </w:rPr>
        <w:t xml:space="preserve"> </w:t>
      </w:r>
      <w:r w:rsidR="005B6E51" w:rsidRPr="009D15EA">
        <w:rPr>
          <w:rFonts w:ascii="Times New Roman" w:hAnsi="Times New Roman" w:cs="Times New Roman"/>
          <w:sz w:val="24"/>
          <w:szCs w:val="24"/>
        </w:rPr>
        <w:t>rolli</w:t>
      </w:r>
      <w:r w:rsidR="005B22EE">
        <w:rPr>
          <w:rFonts w:ascii="Times New Roman" w:hAnsi="Times New Roman" w:cs="Times New Roman"/>
          <w:sz w:val="24"/>
          <w:szCs w:val="24"/>
        </w:rPr>
        <w:t>ng h</w:t>
      </w:r>
      <w:r w:rsidR="005B6E51" w:rsidRPr="009D15EA">
        <w:rPr>
          <w:rFonts w:ascii="Times New Roman" w:hAnsi="Times New Roman" w:cs="Times New Roman"/>
          <w:sz w:val="24"/>
          <w:szCs w:val="24"/>
        </w:rPr>
        <w:t>ills</w:t>
      </w:r>
      <w:r w:rsidRPr="009B1EB5">
        <w:rPr>
          <w:rFonts w:ascii="Times New Roman" w:hAnsi="Times New Roman" w:cs="Times New Roman"/>
          <w:color w:val="000000"/>
          <w:sz w:val="24"/>
          <w:szCs w:val="24"/>
        </w:rPr>
        <w:t xml:space="preserve"> </w:t>
      </w:r>
      <w:proofErr w:type="spellStart"/>
      <w:r w:rsidRPr="009B1EB5">
        <w:rPr>
          <w:rFonts w:ascii="Times New Roman" w:hAnsi="Times New Roman" w:cs="Times New Roman"/>
          <w:color w:val="000000"/>
          <w:sz w:val="24"/>
          <w:szCs w:val="24"/>
        </w:rPr>
        <w:t>Kisarawe</w:t>
      </w:r>
      <w:proofErr w:type="spellEnd"/>
      <w:r w:rsidRPr="009B1EB5">
        <w:rPr>
          <w:rFonts w:ascii="Times New Roman" w:hAnsi="Times New Roman" w:cs="Times New Roman"/>
          <w:color w:val="000000"/>
          <w:sz w:val="24"/>
          <w:szCs w:val="24"/>
        </w:rPr>
        <w:t xml:space="preserve"> in the </w:t>
      </w:r>
      <w:ins w:id="37" w:author="Nyamisi Peter" w:date="2022-12-28T08:05:00Z">
        <w:r w:rsidR="008B0B27">
          <w:rPr>
            <w:rFonts w:ascii="Times New Roman" w:hAnsi="Times New Roman" w:cs="Times New Roman"/>
            <w:color w:val="000000"/>
            <w:sz w:val="24"/>
            <w:szCs w:val="24"/>
          </w:rPr>
          <w:t>C</w:t>
        </w:r>
      </w:ins>
      <w:del w:id="38" w:author="Nyamisi Peter" w:date="2022-12-28T08:05:00Z">
        <w:r w:rsidRPr="009B1EB5" w:rsidDel="008B0B27">
          <w:rPr>
            <w:rFonts w:ascii="Times New Roman" w:hAnsi="Times New Roman" w:cs="Times New Roman"/>
            <w:color w:val="000000"/>
            <w:sz w:val="24"/>
            <w:szCs w:val="24"/>
          </w:rPr>
          <w:delText>c</w:delText>
        </w:r>
      </w:del>
      <w:r w:rsidRPr="009B1EB5">
        <w:rPr>
          <w:rFonts w:ascii="Times New Roman" w:hAnsi="Times New Roman" w:cs="Times New Roman"/>
          <w:color w:val="000000"/>
          <w:sz w:val="24"/>
          <w:szCs w:val="24"/>
        </w:rPr>
        <w:t>oastal region and discharges into the Indian Ocean</w:t>
      </w:r>
      <w:ins w:id="39" w:author="Nyamisi Peter" w:date="2022-12-28T08:32:00Z">
        <w:r w:rsidR="008063E9">
          <w:rPr>
            <w:rFonts w:ascii="Times New Roman" w:hAnsi="Times New Roman" w:cs="Times New Roman"/>
            <w:color w:val="000000"/>
            <w:sz w:val="24"/>
            <w:szCs w:val="24"/>
          </w:rPr>
          <w:t xml:space="preserve"> in Dar </w:t>
        </w:r>
        <w:proofErr w:type="spellStart"/>
        <w:r w:rsidR="008063E9">
          <w:rPr>
            <w:rFonts w:ascii="Times New Roman" w:hAnsi="Times New Roman" w:cs="Times New Roman"/>
            <w:color w:val="000000"/>
            <w:sz w:val="24"/>
            <w:szCs w:val="24"/>
          </w:rPr>
          <w:t>es</w:t>
        </w:r>
        <w:proofErr w:type="spellEnd"/>
        <w:r w:rsidR="008063E9">
          <w:rPr>
            <w:rFonts w:ascii="Times New Roman" w:hAnsi="Times New Roman" w:cs="Times New Roman"/>
            <w:color w:val="000000"/>
            <w:sz w:val="24"/>
            <w:szCs w:val="24"/>
          </w:rPr>
          <w:t xml:space="preserve"> S</w:t>
        </w:r>
        <w:r w:rsidR="008063E9" w:rsidRPr="008063E9">
          <w:rPr>
            <w:rFonts w:ascii="Times New Roman" w:hAnsi="Times New Roman" w:cs="Times New Roman"/>
            <w:color w:val="000000"/>
            <w:sz w:val="24"/>
            <w:szCs w:val="24"/>
          </w:rPr>
          <w:t>alaam</w:t>
        </w:r>
      </w:ins>
      <w:del w:id="40" w:author="Nyamisi Peter" w:date="2022-12-28T08:05:00Z">
        <w:r w:rsidRPr="009B1EB5" w:rsidDel="008B0B27">
          <w:rPr>
            <w:rFonts w:ascii="Times New Roman" w:hAnsi="Times New Roman" w:cs="Times New Roman"/>
            <w:color w:val="000000"/>
            <w:sz w:val="24"/>
            <w:szCs w:val="24"/>
          </w:rPr>
          <w:delText>,</w:delText>
        </w:r>
      </w:del>
      <w:ins w:id="41" w:author="Nyamisi Peter" w:date="2022-12-28T08:05:00Z">
        <w:r w:rsidR="008B0B27">
          <w:rPr>
            <w:rFonts w:ascii="Times New Roman" w:hAnsi="Times New Roman" w:cs="Times New Roman"/>
            <w:color w:val="000000"/>
            <w:sz w:val="24"/>
            <w:szCs w:val="24"/>
          </w:rPr>
          <w:t>.</w:t>
        </w:r>
      </w:ins>
      <w:r w:rsidR="009B1EB5" w:rsidRPr="009B1EB5">
        <w:rPr>
          <w:rFonts w:ascii="Times New Roman" w:hAnsi="Times New Roman" w:cs="Times New Roman"/>
          <w:sz w:val="24"/>
          <w:szCs w:val="24"/>
        </w:rPr>
        <w:t xml:space="preserve"> </w:t>
      </w:r>
      <w:r w:rsidR="005B6E51" w:rsidRPr="009B1EB5">
        <w:rPr>
          <w:rFonts w:ascii="Times New Roman" w:hAnsi="Times New Roman" w:cs="Times New Roman"/>
          <w:sz w:val="24"/>
          <w:szCs w:val="24"/>
        </w:rPr>
        <w:t xml:space="preserve">The </w:t>
      </w:r>
      <w:ins w:id="42" w:author="Nyamisi Peter" w:date="2022-12-28T08:05:00Z">
        <w:r w:rsidR="008B0B27">
          <w:rPr>
            <w:rFonts w:ascii="Times New Roman" w:hAnsi="Times New Roman" w:cs="Times New Roman"/>
            <w:sz w:val="24"/>
            <w:szCs w:val="24"/>
          </w:rPr>
          <w:t>r</w:t>
        </w:r>
      </w:ins>
      <w:del w:id="43" w:author="Nyamisi Peter" w:date="2022-12-28T08:05:00Z">
        <w:r w:rsidR="005B6E51" w:rsidRPr="009B1EB5" w:rsidDel="008B0B27">
          <w:rPr>
            <w:rFonts w:ascii="Times New Roman" w:hAnsi="Times New Roman" w:cs="Times New Roman"/>
            <w:sz w:val="24"/>
            <w:szCs w:val="24"/>
          </w:rPr>
          <w:delText>R</w:delText>
        </w:r>
      </w:del>
      <w:r w:rsidR="005B6E51" w:rsidRPr="009B1EB5">
        <w:rPr>
          <w:rFonts w:ascii="Times New Roman" w:hAnsi="Times New Roman" w:cs="Times New Roman"/>
          <w:sz w:val="24"/>
          <w:szCs w:val="24"/>
        </w:rPr>
        <w:t>iver</w:t>
      </w:r>
      <w:r w:rsidR="009B1EB5">
        <w:rPr>
          <w:rFonts w:ascii="Times New Roman" w:hAnsi="Times New Roman" w:cs="Times New Roman"/>
          <w:sz w:val="24"/>
          <w:szCs w:val="24"/>
        </w:rPr>
        <w:t xml:space="preserve"> serves</w:t>
      </w:r>
      <w:r w:rsidR="009B1EB5" w:rsidRPr="009B1EB5">
        <w:rPr>
          <w:rFonts w:ascii="Times New Roman" w:hAnsi="Times New Roman" w:cs="Times New Roman"/>
          <w:sz w:val="24"/>
          <w:szCs w:val="24"/>
        </w:rPr>
        <w:t xml:space="preserve"> as an important water source a</w:t>
      </w:r>
      <w:ins w:id="44" w:author="Nyamisi Peter" w:date="2022-12-28T08:05:00Z">
        <w:r w:rsidR="008B0B27">
          <w:rPr>
            <w:rFonts w:ascii="Times New Roman" w:hAnsi="Times New Roman" w:cs="Times New Roman"/>
            <w:sz w:val="24"/>
            <w:szCs w:val="24"/>
          </w:rPr>
          <w:t>s</w:t>
        </w:r>
      </w:ins>
      <w:del w:id="45" w:author="Nyamisi Peter" w:date="2022-12-28T08:05:00Z">
        <w:r w:rsidR="009B1EB5" w:rsidRPr="009B1EB5" w:rsidDel="008B0B27">
          <w:rPr>
            <w:rFonts w:ascii="Times New Roman" w:hAnsi="Times New Roman" w:cs="Times New Roman"/>
            <w:sz w:val="24"/>
            <w:szCs w:val="24"/>
          </w:rPr>
          <w:delText>nd</w:delText>
        </w:r>
      </w:del>
      <w:r w:rsidR="009B1EB5" w:rsidRPr="009B1EB5">
        <w:rPr>
          <w:rFonts w:ascii="Times New Roman" w:hAnsi="Times New Roman" w:cs="Times New Roman"/>
          <w:sz w:val="24"/>
          <w:szCs w:val="24"/>
        </w:rPr>
        <w:t xml:space="preserve"> its adjoi</w:t>
      </w:r>
      <w:r w:rsidR="00AD39D0">
        <w:rPr>
          <w:rFonts w:ascii="Times New Roman" w:hAnsi="Times New Roman" w:cs="Times New Roman"/>
          <w:sz w:val="24"/>
          <w:szCs w:val="24"/>
        </w:rPr>
        <w:t>ning fertile floodplain provides</w:t>
      </w:r>
      <w:r w:rsidR="009B1EB5" w:rsidRPr="009B1EB5">
        <w:rPr>
          <w:rFonts w:ascii="Times New Roman" w:hAnsi="Times New Roman" w:cs="Times New Roman"/>
          <w:sz w:val="24"/>
          <w:szCs w:val="24"/>
        </w:rPr>
        <w:t xml:space="preserve"> a good area for farming and animal grazing</w:t>
      </w:r>
      <w:ins w:id="46" w:author="Nyamisi Peter" w:date="2022-12-28T08:05:00Z">
        <w:r w:rsidR="008B0B27">
          <w:rPr>
            <w:rFonts w:ascii="Times New Roman" w:hAnsi="Times New Roman" w:cs="Times New Roman"/>
            <w:sz w:val="24"/>
            <w:szCs w:val="24"/>
          </w:rPr>
          <w:t>.</w:t>
        </w:r>
      </w:ins>
      <w:del w:id="47" w:author="Nyamisi Peter" w:date="2022-12-28T08:05:00Z">
        <w:r w:rsidR="009B1EB5" w:rsidRPr="009B1EB5" w:rsidDel="008B0B27">
          <w:rPr>
            <w:rFonts w:ascii="Times New Roman" w:hAnsi="Times New Roman" w:cs="Times New Roman"/>
            <w:sz w:val="24"/>
            <w:szCs w:val="24"/>
          </w:rPr>
          <w:delText>,</w:delText>
        </w:r>
      </w:del>
      <w:r w:rsidR="009B1EB5" w:rsidRPr="009B1EB5">
        <w:rPr>
          <w:rFonts w:ascii="Times New Roman" w:hAnsi="Times New Roman" w:cs="Times New Roman"/>
          <w:sz w:val="24"/>
          <w:szCs w:val="24"/>
        </w:rPr>
        <w:t xml:space="preserve"> </w:t>
      </w:r>
      <w:del w:id="48" w:author="Nyamisi Peter" w:date="2022-12-28T08:06:00Z">
        <w:r w:rsidR="009B1EB5" w:rsidRPr="009B1EB5" w:rsidDel="008B0B27">
          <w:rPr>
            <w:rFonts w:ascii="Times New Roman" w:hAnsi="Times New Roman" w:cs="Times New Roman"/>
            <w:sz w:val="24"/>
            <w:szCs w:val="24"/>
          </w:rPr>
          <w:delText xml:space="preserve">but </w:delText>
        </w:r>
      </w:del>
      <w:ins w:id="49" w:author="Nyamisi Peter" w:date="2022-12-28T08:06:00Z">
        <w:r w:rsidR="008B0B27">
          <w:rPr>
            <w:rFonts w:ascii="Times New Roman" w:hAnsi="Times New Roman" w:cs="Times New Roman"/>
            <w:sz w:val="24"/>
            <w:szCs w:val="24"/>
          </w:rPr>
          <w:t>However, the</w:t>
        </w:r>
      </w:ins>
      <w:del w:id="50" w:author="Nyamisi Peter" w:date="2022-12-28T08:06:00Z">
        <w:r w:rsidR="009B1EB5" w:rsidRPr="009B1EB5" w:rsidDel="008B0B27">
          <w:rPr>
            <w:rFonts w:ascii="Times New Roman" w:hAnsi="Times New Roman" w:cs="Times New Roman"/>
            <w:sz w:val="24"/>
            <w:szCs w:val="24"/>
          </w:rPr>
          <w:delText>with</w:delText>
        </w:r>
      </w:del>
      <w:r w:rsidR="009B1EB5" w:rsidRPr="009B1EB5">
        <w:rPr>
          <w:rFonts w:ascii="Times New Roman" w:hAnsi="Times New Roman" w:cs="Times New Roman"/>
          <w:sz w:val="24"/>
          <w:szCs w:val="24"/>
        </w:rPr>
        <w:t xml:space="preserve"> increasing human activities and changing weather patterns,</w:t>
      </w:r>
      <w:ins w:id="51" w:author="Nyamisi Peter" w:date="2022-12-28T08:06:00Z">
        <w:r w:rsidR="008B0B27">
          <w:rPr>
            <w:rFonts w:ascii="Times New Roman" w:hAnsi="Times New Roman" w:cs="Times New Roman"/>
            <w:sz w:val="24"/>
            <w:szCs w:val="24"/>
          </w:rPr>
          <w:t xml:space="preserve"> have caused</w:t>
        </w:r>
      </w:ins>
      <w:r w:rsidR="009B1EB5" w:rsidRPr="009B1EB5">
        <w:rPr>
          <w:rFonts w:ascii="Times New Roman" w:hAnsi="Times New Roman" w:cs="Times New Roman"/>
          <w:sz w:val="24"/>
          <w:szCs w:val="24"/>
        </w:rPr>
        <w:t xml:space="preserve"> </w:t>
      </w:r>
      <w:proofErr w:type="gramStart"/>
      <w:r w:rsidR="009B1EB5" w:rsidRPr="009B1EB5">
        <w:rPr>
          <w:rFonts w:ascii="Times New Roman" w:hAnsi="Times New Roman" w:cs="Times New Roman"/>
          <w:sz w:val="24"/>
          <w:szCs w:val="24"/>
        </w:rPr>
        <w:t>th</w:t>
      </w:r>
      <w:proofErr w:type="gramEnd"/>
      <w:del w:id="52" w:author="Nyamisi Peter" w:date="2022-12-28T08:06:00Z">
        <w:r w:rsidR="009B1EB5" w:rsidRPr="009B1EB5" w:rsidDel="008B0B27">
          <w:rPr>
            <w:rFonts w:ascii="Times New Roman" w:hAnsi="Times New Roman" w:cs="Times New Roman"/>
            <w:sz w:val="24"/>
            <w:szCs w:val="24"/>
          </w:rPr>
          <w:delText>e</w:delText>
        </w:r>
      </w:del>
      <w:ins w:id="53" w:author="Nyamisi Peter" w:date="2022-12-28T08:06:00Z">
        <w:r w:rsidR="008B0B27">
          <w:rPr>
            <w:rFonts w:ascii="Times New Roman" w:hAnsi="Times New Roman" w:cs="Times New Roman"/>
            <w:sz w:val="24"/>
            <w:szCs w:val="24"/>
          </w:rPr>
          <w:t>is</w:t>
        </w:r>
      </w:ins>
      <w:r w:rsidR="009B1EB5" w:rsidRPr="009B1EB5">
        <w:rPr>
          <w:rFonts w:ascii="Times New Roman" w:hAnsi="Times New Roman" w:cs="Times New Roman"/>
          <w:sz w:val="24"/>
          <w:szCs w:val="24"/>
        </w:rPr>
        <w:t xml:space="preserve"> perennial river</w:t>
      </w:r>
      <w:r w:rsidR="00E724D4">
        <w:rPr>
          <w:rFonts w:ascii="Times New Roman" w:hAnsi="Times New Roman" w:cs="Times New Roman"/>
          <w:sz w:val="24"/>
          <w:szCs w:val="24"/>
        </w:rPr>
        <w:t xml:space="preserve"> </w:t>
      </w:r>
      <w:del w:id="54" w:author="Nyamisi Peter" w:date="2022-12-28T08:06:00Z">
        <w:r w:rsidR="009B1EB5" w:rsidRPr="009B1EB5" w:rsidDel="008B0B27">
          <w:rPr>
            <w:rFonts w:ascii="Times New Roman" w:hAnsi="Times New Roman" w:cs="Times New Roman"/>
            <w:sz w:val="24"/>
            <w:szCs w:val="24"/>
          </w:rPr>
          <w:delText xml:space="preserve">bed has </w:delText>
        </w:r>
      </w:del>
      <w:ins w:id="55" w:author="Nyamisi Peter" w:date="2022-12-28T08:06:00Z">
        <w:r w:rsidR="008B0B27">
          <w:rPr>
            <w:rFonts w:ascii="Times New Roman" w:hAnsi="Times New Roman" w:cs="Times New Roman"/>
            <w:sz w:val="24"/>
            <w:szCs w:val="24"/>
          </w:rPr>
          <w:t>to</w:t>
        </w:r>
        <w:r w:rsidR="008B0B27" w:rsidRPr="009B1EB5">
          <w:rPr>
            <w:rFonts w:ascii="Times New Roman" w:hAnsi="Times New Roman" w:cs="Times New Roman"/>
            <w:sz w:val="24"/>
            <w:szCs w:val="24"/>
          </w:rPr>
          <w:t xml:space="preserve"> </w:t>
        </w:r>
      </w:ins>
      <w:r w:rsidR="009B1EB5" w:rsidRPr="009B1EB5">
        <w:rPr>
          <w:rFonts w:ascii="Times New Roman" w:hAnsi="Times New Roman" w:cs="Times New Roman"/>
          <w:sz w:val="24"/>
          <w:szCs w:val="24"/>
        </w:rPr>
        <w:t>become seasonal</w:t>
      </w:r>
      <w:ins w:id="56" w:author="Nyamisi Peter" w:date="2022-12-28T08:06:00Z">
        <w:r w:rsidR="008B0B27">
          <w:rPr>
            <w:rFonts w:ascii="Times New Roman" w:hAnsi="Times New Roman" w:cs="Times New Roman"/>
            <w:sz w:val="24"/>
            <w:szCs w:val="24"/>
          </w:rPr>
          <w:t xml:space="preserve"> one</w:t>
        </w:r>
      </w:ins>
      <w:r w:rsidR="009B1EB5" w:rsidRPr="009B1EB5">
        <w:rPr>
          <w:rFonts w:ascii="Times New Roman" w:hAnsi="Times New Roman" w:cs="Times New Roman"/>
          <w:sz w:val="24"/>
          <w:szCs w:val="24"/>
        </w:rPr>
        <w:t>.</w:t>
      </w:r>
      <w:commentRangeEnd w:id="31"/>
      <w:r w:rsidR="008B0B27">
        <w:rPr>
          <w:rStyle w:val="CommentReference"/>
        </w:rPr>
        <w:commentReference w:id="31"/>
      </w:r>
    </w:p>
    <w:p w14:paraId="42D1D2B3" w14:textId="77777777" w:rsidR="00FD010F" w:rsidRDefault="00FD010F" w:rsidP="00FD010F">
      <w:pPr>
        <w:spacing w:line="360" w:lineRule="auto"/>
        <w:ind w:left="720"/>
        <w:jc w:val="both"/>
        <w:rPr>
          <w:rFonts w:ascii="Times New Roman" w:hAnsi="Times New Roman" w:cs="Times New Roman"/>
          <w:sz w:val="24"/>
          <w:szCs w:val="24"/>
        </w:rPr>
      </w:pPr>
      <w:r>
        <w:rPr>
          <w:noProof/>
        </w:rPr>
        <w:drawing>
          <wp:inline distT="0" distB="0" distL="0" distR="0" wp14:anchorId="5998FA40" wp14:editId="5CC54CE7">
            <wp:extent cx="2419350" cy="2392018"/>
            <wp:effectExtent l="19050" t="0" r="0" b="0"/>
            <wp:docPr id="4" name="Picture 1" descr="C:\Users\MDLOFFICIAL\AppData\Local\Microsoft\Windows\Temporary Internet Files\Content.Word\1670417571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LOFFICIAL\AppData\Local\Microsoft\Windows\Temporary Internet Files\Content.Word\1670417571225.jpg"/>
                    <pic:cNvPicPr>
                      <a:picLocks noChangeAspect="1" noChangeArrowheads="1"/>
                    </pic:cNvPicPr>
                  </pic:nvPicPr>
                  <pic:blipFill>
                    <a:blip r:embed="rId13"/>
                    <a:srcRect/>
                    <a:stretch>
                      <a:fillRect/>
                    </a:stretch>
                  </pic:blipFill>
                  <pic:spPr bwMode="auto">
                    <a:xfrm>
                      <a:off x="0" y="0"/>
                      <a:ext cx="2419349" cy="2392017"/>
                    </a:xfrm>
                    <a:prstGeom prst="rect">
                      <a:avLst/>
                    </a:prstGeom>
                    <a:noFill/>
                    <a:ln w="9525">
                      <a:noFill/>
                      <a:miter lim="800000"/>
                      <a:headEnd/>
                      <a:tailEnd/>
                    </a:ln>
                  </pic:spPr>
                </pic:pic>
              </a:graphicData>
            </a:graphic>
          </wp:inline>
        </w:drawing>
      </w:r>
      <w:r w:rsidRPr="0073375F">
        <w:rPr>
          <w:rFonts w:ascii="Times New Roman" w:eastAsiaTheme="minorEastAsia" w:hAnsi="Times New Roman" w:cs="Times New Roman"/>
          <w:noProof/>
          <w:color w:val="000000"/>
          <w:sz w:val="24"/>
          <w:szCs w:val="24"/>
        </w:rPr>
        <w:drawing>
          <wp:inline distT="0" distB="0" distL="0" distR="0" wp14:anchorId="18242A17" wp14:editId="3E6F649C">
            <wp:extent cx="3002446" cy="2430212"/>
            <wp:effectExtent l="19050" t="0" r="7454" b="0"/>
            <wp:docPr id="6" name="Picture 6" descr="C:\Users\MDLOFFICIAL\AppData\Local\Microsoft\Windows\Temporary Internet Files\Content.Word\1670417415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LOFFICIAL\AppData\Local\Microsoft\Windows\Temporary Internet Files\Content.Word\1670417415022.jpg"/>
                    <pic:cNvPicPr>
                      <a:picLocks noChangeAspect="1" noChangeArrowheads="1"/>
                    </pic:cNvPicPr>
                  </pic:nvPicPr>
                  <pic:blipFill>
                    <a:blip r:embed="rId14"/>
                    <a:srcRect/>
                    <a:stretch>
                      <a:fillRect/>
                    </a:stretch>
                  </pic:blipFill>
                  <pic:spPr bwMode="auto">
                    <a:xfrm>
                      <a:off x="0" y="0"/>
                      <a:ext cx="3007345" cy="2434178"/>
                    </a:xfrm>
                    <a:prstGeom prst="rect">
                      <a:avLst/>
                    </a:prstGeom>
                    <a:noFill/>
                    <a:ln w="9525">
                      <a:noFill/>
                      <a:miter lim="800000"/>
                      <a:headEnd/>
                      <a:tailEnd/>
                    </a:ln>
                  </pic:spPr>
                </pic:pic>
              </a:graphicData>
            </a:graphic>
          </wp:inline>
        </w:drawing>
      </w:r>
    </w:p>
    <w:p w14:paraId="068CEF9A" w14:textId="77777777" w:rsidR="0073375F" w:rsidRPr="0073375F" w:rsidRDefault="0073375F" w:rsidP="0073375F">
      <w:pPr>
        <w:pStyle w:val="Caption"/>
        <w:rPr>
          <w:rFonts w:ascii="Times New Roman" w:eastAsiaTheme="minorEastAsia" w:hAnsi="Times New Roman" w:cs="Times New Roman"/>
          <w:b w:val="0"/>
          <w:bCs w:val="0"/>
          <w:color w:val="000000"/>
          <w:sz w:val="24"/>
          <w:szCs w:val="24"/>
          <w:lang w:val="en-GB"/>
        </w:rPr>
      </w:pPr>
      <w:bookmarkStart w:id="57" w:name="_Toc175032192"/>
      <w:r w:rsidRPr="0073375F">
        <w:rPr>
          <w:rFonts w:ascii="Times New Roman" w:eastAsiaTheme="minorEastAsia" w:hAnsi="Times New Roman" w:cs="Times New Roman"/>
          <w:b w:val="0"/>
          <w:bCs w:val="0"/>
          <w:color w:val="000000"/>
          <w:sz w:val="24"/>
          <w:szCs w:val="24"/>
          <w:lang w:val="en-GB"/>
        </w:rPr>
        <w:t xml:space="preserve">Figure </w:t>
      </w:r>
      <w:r w:rsidR="003C73C5" w:rsidRPr="0073375F">
        <w:rPr>
          <w:rFonts w:ascii="Times New Roman" w:eastAsiaTheme="minorEastAsia" w:hAnsi="Times New Roman" w:cs="Times New Roman"/>
          <w:b w:val="0"/>
          <w:bCs w:val="0"/>
          <w:color w:val="000000"/>
          <w:sz w:val="24"/>
          <w:szCs w:val="24"/>
          <w:lang w:val="en-GB"/>
        </w:rPr>
        <w:fldChar w:fldCharType="begin"/>
      </w:r>
      <w:r w:rsidRPr="0073375F">
        <w:rPr>
          <w:rFonts w:ascii="Times New Roman" w:eastAsiaTheme="minorEastAsia" w:hAnsi="Times New Roman" w:cs="Times New Roman"/>
          <w:b w:val="0"/>
          <w:bCs w:val="0"/>
          <w:color w:val="000000"/>
          <w:sz w:val="24"/>
          <w:szCs w:val="24"/>
          <w:lang w:val="en-GB"/>
        </w:rPr>
        <w:instrText xml:space="preserve"> SEQ Figure \* ARABIC </w:instrText>
      </w:r>
      <w:r w:rsidR="003C73C5" w:rsidRPr="0073375F">
        <w:rPr>
          <w:rFonts w:ascii="Times New Roman" w:eastAsiaTheme="minorEastAsia" w:hAnsi="Times New Roman" w:cs="Times New Roman"/>
          <w:b w:val="0"/>
          <w:bCs w:val="0"/>
          <w:color w:val="000000"/>
          <w:sz w:val="24"/>
          <w:szCs w:val="24"/>
          <w:lang w:val="en-GB"/>
        </w:rPr>
        <w:fldChar w:fldCharType="separate"/>
      </w:r>
      <w:r w:rsidRPr="0073375F">
        <w:rPr>
          <w:rFonts w:ascii="Times New Roman" w:eastAsiaTheme="minorEastAsia" w:hAnsi="Times New Roman" w:cs="Times New Roman"/>
          <w:b w:val="0"/>
          <w:bCs w:val="0"/>
          <w:color w:val="000000"/>
          <w:sz w:val="24"/>
          <w:szCs w:val="24"/>
          <w:lang w:val="en-GB"/>
        </w:rPr>
        <w:t>1</w:t>
      </w:r>
      <w:r w:rsidR="003C73C5" w:rsidRPr="0073375F">
        <w:rPr>
          <w:rFonts w:ascii="Times New Roman" w:eastAsiaTheme="minorEastAsia" w:hAnsi="Times New Roman" w:cs="Times New Roman"/>
          <w:b w:val="0"/>
          <w:bCs w:val="0"/>
          <w:color w:val="000000"/>
          <w:sz w:val="24"/>
          <w:szCs w:val="24"/>
          <w:lang w:val="en-GB"/>
        </w:rPr>
        <w:fldChar w:fldCharType="end"/>
      </w:r>
      <w:r w:rsidRPr="0073375F">
        <w:rPr>
          <w:rFonts w:ascii="Times New Roman" w:eastAsiaTheme="minorEastAsia" w:hAnsi="Times New Roman" w:cs="Times New Roman"/>
          <w:b w:val="0"/>
          <w:bCs w:val="0"/>
          <w:color w:val="000000"/>
          <w:sz w:val="24"/>
          <w:szCs w:val="24"/>
          <w:lang w:val="en-GB"/>
        </w:rPr>
        <w:t xml:space="preserve"> </w:t>
      </w:r>
      <w:commentRangeStart w:id="58"/>
      <w:proofErr w:type="gramStart"/>
      <w:r>
        <w:rPr>
          <w:rFonts w:ascii="Times New Roman" w:eastAsiaTheme="minorEastAsia" w:hAnsi="Times New Roman" w:cs="Times New Roman"/>
          <w:b w:val="0"/>
          <w:bCs w:val="0"/>
          <w:color w:val="000000"/>
          <w:sz w:val="24"/>
          <w:szCs w:val="24"/>
          <w:lang w:val="en-GB"/>
        </w:rPr>
        <w:t>T</w:t>
      </w:r>
      <w:r w:rsidRPr="0073375F">
        <w:rPr>
          <w:rFonts w:ascii="Times New Roman" w:eastAsiaTheme="minorEastAsia" w:hAnsi="Times New Roman" w:cs="Times New Roman"/>
          <w:b w:val="0"/>
          <w:bCs w:val="0"/>
          <w:color w:val="000000"/>
          <w:sz w:val="24"/>
          <w:szCs w:val="24"/>
          <w:lang w:val="en-GB"/>
        </w:rPr>
        <w:t>o</w:t>
      </w:r>
      <w:proofErr w:type="gramEnd"/>
      <w:r w:rsidRPr="0073375F">
        <w:rPr>
          <w:rFonts w:ascii="Times New Roman" w:eastAsiaTheme="minorEastAsia" w:hAnsi="Times New Roman" w:cs="Times New Roman"/>
          <w:b w:val="0"/>
          <w:bCs w:val="0"/>
          <w:color w:val="000000"/>
          <w:sz w:val="24"/>
          <w:szCs w:val="24"/>
          <w:lang w:val="en-GB"/>
        </w:rPr>
        <w:t xml:space="preserve"> show flooding at </w:t>
      </w:r>
      <w:proofErr w:type="spellStart"/>
      <w:r w:rsidRPr="0073375F">
        <w:rPr>
          <w:rFonts w:ascii="Times New Roman" w:eastAsiaTheme="minorEastAsia" w:hAnsi="Times New Roman" w:cs="Times New Roman"/>
          <w:b w:val="0"/>
          <w:bCs w:val="0"/>
          <w:color w:val="000000"/>
          <w:sz w:val="24"/>
          <w:szCs w:val="24"/>
          <w:lang w:val="en-GB"/>
        </w:rPr>
        <w:t>Jangwani</w:t>
      </w:r>
      <w:proofErr w:type="spellEnd"/>
      <w:r w:rsidRPr="0073375F">
        <w:rPr>
          <w:rFonts w:ascii="Times New Roman" w:eastAsiaTheme="minorEastAsia" w:hAnsi="Times New Roman" w:cs="Times New Roman"/>
          <w:b w:val="0"/>
          <w:bCs w:val="0"/>
          <w:color w:val="000000"/>
          <w:sz w:val="24"/>
          <w:szCs w:val="24"/>
          <w:lang w:val="en-GB"/>
        </w:rPr>
        <w:t xml:space="preserve"> residents and a map showing </w:t>
      </w:r>
      <w:proofErr w:type="spellStart"/>
      <w:r w:rsidRPr="0073375F">
        <w:rPr>
          <w:rFonts w:ascii="Times New Roman" w:eastAsiaTheme="minorEastAsia" w:hAnsi="Times New Roman" w:cs="Times New Roman"/>
          <w:b w:val="0"/>
          <w:bCs w:val="0"/>
          <w:color w:val="000000"/>
          <w:sz w:val="24"/>
          <w:szCs w:val="24"/>
          <w:lang w:val="en-GB"/>
        </w:rPr>
        <w:t>Jangwani</w:t>
      </w:r>
      <w:proofErr w:type="spellEnd"/>
      <w:r w:rsidRPr="0073375F">
        <w:rPr>
          <w:rFonts w:ascii="Times New Roman" w:eastAsiaTheme="minorEastAsia" w:hAnsi="Times New Roman" w:cs="Times New Roman"/>
          <w:b w:val="0"/>
          <w:bCs w:val="0"/>
          <w:color w:val="000000"/>
          <w:sz w:val="24"/>
          <w:szCs w:val="24"/>
          <w:lang w:val="en-GB"/>
        </w:rPr>
        <w:t xml:space="preserve"> floodplain respectively</w:t>
      </w:r>
      <w:bookmarkEnd w:id="57"/>
      <w:commentRangeEnd w:id="58"/>
      <w:r w:rsidR="008B0B27">
        <w:rPr>
          <w:rStyle w:val="CommentReference"/>
          <w:b w:val="0"/>
          <w:bCs w:val="0"/>
          <w:color w:val="auto"/>
        </w:rPr>
        <w:commentReference w:id="58"/>
      </w:r>
    </w:p>
    <w:p w14:paraId="1A26625A" w14:textId="77777777" w:rsidR="00A0620C" w:rsidRDefault="00526CFC" w:rsidP="00526CFC">
      <w:pPr>
        <w:pStyle w:val="NormalWeb"/>
        <w:spacing w:before="0" w:beforeAutospacing="0" w:line="360" w:lineRule="auto"/>
        <w:jc w:val="both"/>
        <w:rPr>
          <w:ins w:id="59" w:author="Nyamisi Peter" w:date="2022-12-28T08:42:00Z"/>
        </w:rPr>
      </w:pPr>
      <w:commentRangeStart w:id="60"/>
      <w:del w:id="61" w:author="Nyamisi Peter" w:date="2022-12-28T08:33:00Z">
        <w:r w:rsidRPr="008A629D" w:rsidDel="008063E9">
          <w:rPr>
            <w:color w:val="000000"/>
          </w:rPr>
          <w:lastRenderedPageBreak/>
          <w:delText xml:space="preserve">The river flows into the </w:delText>
        </w:r>
      </w:del>
      <w:del w:id="62" w:author="Nyamisi Peter" w:date="2022-12-28T08:16:00Z">
        <w:r w:rsidRPr="008A629D" w:rsidDel="006F22AE">
          <w:rPr>
            <w:color w:val="000000"/>
          </w:rPr>
          <w:delText>largest natural salt water (</w:delText>
        </w:r>
      </w:del>
      <w:del w:id="63" w:author="Nyamisi Peter" w:date="2022-12-28T08:33:00Z">
        <w:r w:rsidRPr="008A629D" w:rsidDel="008063E9">
          <w:rPr>
            <w:color w:val="000000"/>
          </w:rPr>
          <w:delText>Indian</w:delText>
        </w:r>
        <w:r w:rsidDel="008063E9">
          <w:rPr>
            <w:color w:val="000000"/>
          </w:rPr>
          <w:delText xml:space="preserve"> </w:delText>
        </w:r>
        <w:r w:rsidRPr="008A629D" w:rsidDel="008063E9">
          <w:rPr>
            <w:color w:val="000000"/>
          </w:rPr>
          <w:delText>Ocean</w:delText>
        </w:r>
      </w:del>
      <w:del w:id="64" w:author="Nyamisi Peter" w:date="2022-12-28T08:16:00Z">
        <w:r w:rsidRPr="008A629D" w:rsidDel="006F22AE">
          <w:rPr>
            <w:color w:val="000000"/>
          </w:rPr>
          <w:delText>)</w:delText>
        </w:r>
      </w:del>
      <w:del w:id="65" w:author="Nyamisi Peter" w:date="2022-12-28T08:33:00Z">
        <w:r w:rsidRPr="008A629D" w:rsidDel="008063E9">
          <w:rPr>
            <w:color w:val="000000"/>
          </w:rPr>
          <w:delText xml:space="preserve"> in Dar</w:delText>
        </w:r>
        <w:r w:rsidDel="008063E9">
          <w:rPr>
            <w:color w:val="000000"/>
          </w:rPr>
          <w:delText xml:space="preserve"> </w:delText>
        </w:r>
        <w:r w:rsidRPr="008A629D" w:rsidDel="008063E9">
          <w:rPr>
            <w:color w:val="000000"/>
          </w:rPr>
          <w:delText>es</w:delText>
        </w:r>
        <w:r w:rsidDel="008063E9">
          <w:rPr>
            <w:color w:val="000000"/>
          </w:rPr>
          <w:delText xml:space="preserve"> </w:delText>
        </w:r>
      </w:del>
      <w:del w:id="66" w:author="Nyamisi Peter" w:date="2022-12-28T08:16:00Z">
        <w:r w:rsidRPr="008A629D" w:rsidDel="006F22AE">
          <w:rPr>
            <w:color w:val="000000"/>
          </w:rPr>
          <w:delText>s</w:delText>
        </w:r>
      </w:del>
      <w:del w:id="67" w:author="Nyamisi Peter" w:date="2022-12-28T08:33:00Z">
        <w:r w:rsidRPr="008A629D" w:rsidDel="008063E9">
          <w:rPr>
            <w:color w:val="000000"/>
          </w:rPr>
          <w:delText>alaam</w:delText>
        </w:r>
        <w:r w:rsidDel="008063E9">
          <w:rPr>
            <w:color w:val="000000"/>
          </w:rPr>
          <w:delText xml:space="preserve"> </w:delText>
        </w:r>
      </w:del>
      <w:del w:id="68" w:author="Nyamisi Peter" w:date="2022-12-28T08:17:00Z">
        <w:r w:rsidDel="006F22AE">
          <w:rPr>
            <w:color w:val="000000"/>
          </w:rPr>
          <w:delText>-</w:delText>
        </w:r>
      </w:del>
      <w:commentRangeStart w:id="69"/>
      <w:del w:id="70" w:author="Nyamisi Peter" w:date="2022-12-28T08:33:00Z">
        <w:r w:rsidRPr="008A629D" w:rsidDel="008063E9">
          <w:rPr>
            <w:color w:val="000000"/>
          </w:rPr>
          <w:delText>Tanzania</w:delText>
        </w:r>
      </w:del>
      <w:del w:id="71" w:author="Nyamisi Peter" w:date="2022-12-28T08:17:00Z">
        <w:r w:rsidRPr="008A629D" w:rsidDel="006F22AE">
          <w:rPr>
            <w:color w:val="000000"/>
          </w:rPr>
          <w:delText>,</w:delText>
        </w:r>
      </w:del>
      <w:del w:id="72" w:author="Nyamisi Peter" w:date="2022-12-28T08:33:00Z">
        <w:r w:rsidRPr="008A629D" w:rsidDel="008063E9">
          <w:rPr>
            <w:color w:val="000000"/>
          </w:rPr>
          <w:delText xml:space="preserve"> </w:delText>
        </w:r>
        <w:commentRangeEnd w:id="69"/>
        <w:r w:rsidR="006F22AE" w:rsidDel="008063E9">
          <w:rPr>
            <w:rStyle w:val="CommentReference"/>
            <w:rFonts w:asciiTheme="minorHAnsi" w:eastAsiaTheme="minorHAnsi" w:hAnsiTheme="minorHAnsi" w:cstheme="minorBidi"/>
            <w:lang w:val="en-US"/>
          </w:rPr>
          <w:commentReference w:id="69"/>
        </w:r>
        <w:r w:rsidRPr="008A629D" w:rsidDel="008063E9">
          <w:rPr>
            <w:color w:val="000000"/>
          </w:rPr>
          <w:delText>t</w:delText>
        </w:r>
      </w:del>
      <w:ins w:id="73" w:author="Nyamisi Peter" w:date="2022-12-28T08:33:00Z">
        <w:r w:rsidR="008063E9">
          <w:rPr>
            <w:color w:val="000000"/>
          </w:rPr>
          <w:t>T</w:t>
        </w:r>
      </w:ins>
      <w:r w:rsidRPr="008A629D">
        <w:rPr>
          <w:color w:val="000000"/>
        </w:rPr>
        <w:t>h</w:t>
      </w:r>
      <w:r>
        <w:rPr>
          <w:color w:val="000000"/>
        </w:rPr>
        <w:t xml:space="preserve">e water quality of the </w:t>
      </w:r>
      <w:proofErr w:type="spellStart"/>
      <w:r>
        <w:rPr>
          <w:color w:val="000000"/>
        </w:rPr>
        <w:t>Msimbazi</w:t>
      </w:r>
      <w:proofErr w:type="spellEnd"/>
      <w:r w:rsidRPr="008A629D">
        <w:rPr>
          <w:color w:val="000000"/>
        </w:rPr>
        <w:t xml:space="preserve"> River has an </w:t>
      </w:r>
      <w:r w:rsidR="00E724D4">
        <w:rPr>
          <w:color w:val="000000"/>
        </w:rPr>
        <w:t xml:space="preserve">impact </w:t>
      </w:r>
      <w:del w:id="74" w:author="Nyamisi Peter" w:date="2022-12-28T08:33:00Z">
        <w:r w:rsidDel="008063E9">
          <w:rPr>
            <w:color w:val="000000"/>
          </w:rPr>
          <w:delText>and contribution for</w:delText>
        </w:r>
      </w:del>
      <w:ins w:id="75" w:author="Nyamisi Peter" w:date="2022-12-28T08:33:00Z">
        <w:r w:rsidR="008063E9">
          <w:rPr>
            <w:color w:val="000000"/>
          </w:rPr>
          <w:t>to the</w:t>
        </w:r>
      </w:ins>
      <w:r>
        <w:rPr>
          <w:color w:val="000000"/>
        </w:rPr>
        <w:t xml:space="preserve"> healthy of the </w:t>
      </w:r>
      <w:r w:rsidRPr="008A629D">
        <w:rPr>
          <w:color w:val="000000"/>
        </w:rPr>
        <w:t>surrounding ecosystem</w:t>
      </w:r>
      <w:ins w:id="76" w:author="Nyamisi Peter" w:date="2022-12-28T08:33:00Z">
        <w:r w:rsidR="008063E9">
          <w:rPr>
            <w:color w:val="000000"/>
          </w:rPr>
          <w:t>s.</w:t>
        </w:r>
      </w:ins>
      <w:r w:rsidRPr="008A629D">
        <w:t xml:space="preserve"> The </w:t>
      </w:r>
      <w:proofErr w:type="spellStart"/>
      <w:r w:rsidRPr="008A629D">
        <w:t>river</w:t>
      </w:r>
      <w:del w:id="77" w:author="Nyamisi Peter" w:date="2022-12-28T08:34:00Z">
        <w:r w:rsidRPr="008A629D" w:rsidDel="008063E9">
          <w:delText xml:space="preserve">, which flows through the heart of the city, </w:delText>
        </w:r>
      </w:del>
      <w:r w:rsidRPr="008A629D">
        <w:t>is</w:t>
      </w:r>
      <w:proofErr w:type="spellEnd"/>
      <w:r w:rsidRPr="008A629D">
        <w:t xml:space="preserve"> severely degraded and </w:t>
      </w:r>
      <w:ins w:id="78" w:author="Nyamisi Peter" w:date="2022-12-28T08:34:00Z">
        <w:r w:rsidR="008063E9">
          <w:t xml:space="preserve">it is </w:t>
        </w:r>
      </w:ins>
      <w:r w:rsidRPr="008A629D">
        <w:t>under intense environmental pressure due to widespread discharge of human and industrial wastes</w:t>
      </w:r>
      <w:del w:id="79" w:author="Nyamisi Peter" w:date="2022-12-28T08:34:00Z">
        <w:r w:rsidRPr="008A629D" w:rsidDel="008063E9">
          <w:delText>,</w:delText>
        </w:r>
      </w:del>
      <w:r w:rsidRPr="008A629D">
        <w:t xml:space="preserve"> </w:t>
      </w:r>
      <w:del w:id="80" w:author="Nyamisi Peter" w:date="2022-12-28T08:34:00Z">
        <w:r w:rsidRPr="008A629D" w:rsidDel="008063E9">
          <w:delText xml:space="preserve">including </w:delText>
        </w:r>
      </w:del>
      <w:ins w:id="81" w:author="Nyamisi Peter" w:date="2022-12-28T08:34:00Z">
        <w:r w:rsidR="008063E9">
          <w:t>such as</w:t>
        </w:r>
        <w:r w:rsidR="008063E9" w:rsidRPr="008A629D">
          <w:t xml:space="preserve"> </w:t>
        </w:r>
      </w:ins>
      <w:r w:rsidRPr="008A629D">
        <w:t>raw sewage from pit latrines</w:t>
      </w:r>
      <w:ins w:id="82" w:author="Nyamisi Peter" w:date="2022-12-28T08:35:00Z">
        <w:r w:rsidR="008063E9">
          <w:t>, pollution from the industries</w:t>
        </w:r>
      </w:ins>
      <w:del w:id="83" w:author="Nyamisi Peter" w:date="2022-12-28T08:35:00Z">
        <w:r w:rsidRPr="008A629D" w:rsidDel="008063E9">
          <w:delText>. Industrial pollution</w:delText>
        </w:r>
      </w:del>
      <w:r w:rsidRPr="008A629D">
        <w:t>, untreated sewage and open defecation</w:t>
      </w:r>
      <w:ins w:id="84" w:author="Nyamisi Peter" w:date="2022-12-28T08:36:00Z">
        <w:r w:rsidR="008063E9">
          <w:t xml:space="preserve"> (citation??).</w:t>
        </w:r>
      </w:ins>
      <w:r w:rsidRPr="008A629D">
        <w:t xml:space="preserve"> </w:t>
      </w:r>
      <w:ins w:id="85" w:author="Nyamisi Peter" w:date="2022-12-28T08:36:00Z">
        <w:r w:rsidR="008063E9">
          <w:t xml:space="preserve">These </w:t>
        </w:r>
      </w:ins>
      <w:r w:rsidRPr="008A629D">
        <w:t xml:space="preserve">have made the water in the river </w:t>
      </w:r>
      <w:del w:id="86" w:author="Nyamisi Peter" w:date="2022-12-28T08:36:00Z">
        <w:r w:rsidRPr="008A629D" w:rsidDel="008063E9">
          <w:delText xml:space="preserve">a </w:delText>
        </w:r>
      </w:del>
      <w:r w:rsidRPr="008A629D">
        <w:t xml:space="preserve">toxic </w:t>
      </w:r>
      <w:del w:id="87" w:author="Nyamisi Peter" w:date="2022-12-28T08:36:00Z">
        <w:r w:rsidRPr="008A629D" w:rsidDel="008063E9">
          <w:delText xml:space="preserve">soup </w:delText>
        </w:r>
      </w:del>
      <w:r w:rsidRPr="008A629D">
        <w:t>infested with bacterial infection.</w:t>
      </w:r>
      <w:ins w:id="88" w:author="Nyamisi Peter" w:date="2022-12-28T08:37:00Z">
        <w:r w:rsidR="008063E9">
          <w:t xml:space="preserve"> Studies show that, </w:t>
        </w:r>
      </w:ins>
      <w:del w:id="89" w:author="Nyamisi Peter" w:date="2022-12-28T08:37:00Z">
        <w:r w:rsidDel="008063E9">
          <w:delText xml:space="preserve"> </w:delText>
        </w:r>
        <w:r w:rsidRPr="008A629D" w:rsidDel="008063E9">
          <w:delText xml:space="preserve">As the globe marks World Rivers Day, health experts have cited sewage disposal into the </w:delText>
        </w:r>
      </w:del>
      <w:proofErr w:type="spellStart"/>
      <w:r w:rsidRPr="008A629D">
        <w:t>Msimbazi</w:t>
      </w:r>
      <w:proofErr w:type="spellEnd"/>
      <w:r w:rsidRPr="008A629D">
        <w:t xml:space="preserve"> River </w:t>
      </w:r>
      <w:ins w:id="90" w:author="Nyamisi Peter" w:date="2022-12-28T08:38:00Z">
        <w:r w:rsidR="00A0620C">
          <w:t>i</w:t>
        </w:r>
      </w:ins>
      <w:del w:id="91" w:author="Nyamisi Peter" w:date="2022-12-28T08:38:00Z">
        <w:r w:rsidRPr="008A629D" w:rsidDel="00A0620C">
          <w:delText>a</w:delText>
        </w:r>
      </w:del>
      <w:r w:rsidRPr="008A629D">
        <w:t xml:space="preserve">s </w:t>
      </w:r>
      <w:del w:id="92" w:author="Nyamisi Peter" w:date="2022-12-28T08:38:00Z">
        <w:r w:rsidRPr="008A629D" w:rsidDel="00A0620C">
          <w:delText xml:space="preserve">being </w:delText>
        </w:r>
      </w:del>
      <w:ins w:id="93" w:author="Nyamisi Peter" w:date="2022-12-28T08:38:00Z">
        <w:r w:rsidR="00A0620C">
          <w:t>the major</w:t>
        </w:r>
        <w:r w:rsidR="00A0620C" w:rsidRPr="008A629D">
          <w:t xml:space="preserve"> </w:t>
        </w:r>
      </w:ins>
      <w:del w:id="94" w:author="Nyamisi Peter" w:date="2022-12-28T08:38:00Z">
        <w:r w:rsidRPr="008A629D" w:rsidDel="00A0620C">
          <w:delText xml:space="preserve">responsible </w:delText>
        </w:r>
      </w:del>
      <w:ins w:id="95" w:author="Nyamisi Peter" w:date="2022-12-28T08:38:00Z">
        <w:r w:rsidR="00A0620C">
          <w:t xml:space="preserve">source </w:t>
        </w:r>
      </w:ins>
      <w:ins w:id="96" w:author="Nyamisi Peter" w:date="2022-12-28T08:42:00Z">
        <w:r w:rsidR="00A0620C">
          <w:t>of</w:t>
        </w:r>
      </w:ins>
      <w:del w:id="97" w:author="Nyamisi Peter" w:date="2022-12-28T08:42:00Z">
        <w:r w:rsidRPr="008A629D" w:rsidDel="00A0620C">
          <w:delText>for increased</w:delText>
        </w:r>
      </w:del>
      <w:r w:rsidRPr="008A629D">
        <w:t xml:space="preserve"> waterborne diseases</w:t>
      </w:r>
      <w:del w:id="98" w:author="Nyamisi Peter" w:date="2022-12-28T08:42:00Z">
        <w:r w:rsidRPr="008A629D" w:rsidDel="00A0620C">
          <w:delText>,</w:delText>
        </w:r>
      </w:del>
      <w:r w:rsidRPr="008A629D">
        <w:t xml:space="preserve"> </w:t>
      </w:r>
      <w:del w:id="99" w:author="Nyamisi Peter" w:date="2022-12-28T08:42:00Z">
        <w:r w:rsidRPr="008A629D" w:rsidDel="00A0620C">
          <w:delText xml:space="preserve">including </w:delText>
        </w:r>
      </w:del>
      <w:ins w:id="100" w:author="Nyamisi Peter" w:date="2022-12-28T08:42:00Z">
        <w:r w:rsidR="00A0620C">
          <w:t>such as</w:t>
        </w:r>
        <w:r w:rsidR="00A0620C" w:rsidRPr="008A629D">
          <w:t xml:space="preserve"> </w:t>
        </w:r>
      </w:ins>
      <w:r w:rsidRPr="008A629D">
        <w:t>diarrhoea, cholera and dysentery</w:t>
      </w:r>
      <w:del w:id="101" w:author="Nyamisi Peter" w:date="2022-12-28T08:42:00Z">
        <w:r w:rsidR="005B6E51" w:rsidDel="00A0620C">
          <w:delText>.</w:delText>
        </w:r>
      </w:del>
      <w:r w:rsidR="005B6E51">
        <w:rPr>
          <w:rFonts w:eastAsiaTheme="minorHAnsi"/>
          <w:color w:val="000000"/>
          <w:lang w:val="en-US"/>
        </w:rPr>
        <w:t xml:space="preserve"> </w:t>
      </w:r>
      <w:r w:rsidR="00410D4C">
        <w:rPr>
          <w:rFonts w:eastAsiaTheme="minorHAnsi"/>
          <w:color w:val="000000"/>
          <w:lang w:val="en-US"/>
        </w:rPr>
        <w:t>(</w:t>
      </w:r>
      <w:r w:rsidR="00410D4C" w:rsidRPr="00563108">
        <w:rPr>
          <w:rFonts w:eastAsia="Times New Roman"/>
          <w:color w:val="222222"/>
          <w:shd w:val="clear" w:color="auto" w:fill="FFFFFF"/>
        </w:rPr>
        <w:t>Ahmed</w:t>
      </w:r>
      <w:r w:rsidR="00410D4C">
        <w:rPr>
          <w:rFonts w:eastAsia="Times New Roman"/>
          <w:color w:val="222222"/>
          <w:shd w:val="clear" w:color="auto" w:fill="FFFFFF"/>
        </w:rPr>
        <w:t xml:space="preserve"> at el.</w:t>
      </w:r>
      <w:r w:rsidR="005B6E51">
        <w:rPr>
          <w:rFonts w:eastAsia="Times New Roman"/>
          <w:color w:val="222222"/>
          <w:shd w:val="clear" w:color="auto" w:fill="FFFFFF"/>
        </w:rPr>
        <w:t>, 2021</w:t>
      </w:r>
      <w:r w:rsidRPr="008A629D">
        <w:rPr>
          <w:rFonts w:eastAsiaTheme="minorHAnsi"/>
          <w:color w:val="000000"/>
          <w:lang w:val="en-US"/>
        </w:rPr>
        <w:t>)</w:t>
      </w:r>
      <w:r w:rsidRPr="008A629D">
        <w:t>.</w:t>
      </w:r>
      <w:ins w:id="102" w:author="Nyamisi Peter" w:date="2022-12-28T08:42:00Z">
        <w:r w:rsidR="00A0620C">
          <w:t xml:space="preserve"> </w:t>
        </w:r>
      </w:ins>
      <w:commentRangeEnd w:id="60"/>
      <w:ins w:id="103" w:author="Nyamisi Peter" w:date="2022-12-28T08:43:00Z">
        <w:r w:rsidR="00A0620C">
          <w:rPr>
            <w:rStyle w:val="CommentReference"/>
            <w:rFonts w:asciiTheme="minorHAnsi" w:eastAsiaTheme="minorHAnsi" w:hAnsiTheme="minorHAnsi" w:cstheme="minorBidi"/>
            <w:lang w:val="en-US"/>
          </w:rPr>
          <w:commentReference w:id="60"/>
        </w:r>
      </w:ins>
    </w:p>
    <w:p w14:paraId="67D0A0DD" w14:textId="71042489" w:rsidR="00526CFC" w:rsidRPr="008A629D" w:rsidRDefault="00526CFC" w:rsidP="00526CFC">
      <w:pPr>
        <w:pStyle w:val="NormalWeb"/>
        <w:spacing w:before="0" w:beforeAutospacing="0" w:line="360" w:lineRule="auto"/>
        <w:jc w:val="both"/>
      </w:pPr>
      <w:commentRangeStart w:id="104"/>
      <w:del w:id="105" w:author="Nyamisi Peter" w:date="2022-12-28T08:45:00Z">
        <w:r w:rsidRPr="008A629D" w:rsidDel="00A0620C">
          <w:delText>Snaking through the city into the Indian Ocean, the 36-kilometer (22-mile) long river is widely polluted and infested with raw sewage, animal wastes and industrial chemicals.</w:delText>
        </w:r>
        <w:r w:rsidDel="00A0620C">
          <w:delText xml:space="preserve"> </w:delText>
        </w:r>
      </w:del>
      <w:ins w:id="106" w:author="Nyamisi Peter" w:date="2022-12-28T08:45:00Z">
        <w:r w:rsidR="00A0620C">
          <w:t xml:space="preserve">Dar </w:t>
        </w:r>
        <w:proofErr w:type="spellStart"/>
        <w:r w:rsidR="00A0620C">
          <w:t>es</w:t>
        </w:r>
        <w:proofErr w:type="spellEnd"/>
        <w:r w:rsidR="00A0620C">
          <w:t xml:space="preserve"> Salaam is the </w:t>
        </w:r>
      </w:ins>
      <w:del w:id="107" w:author="Nyamisi Peter" w:date="2022-12-28T08:45:00Z">
        <w:r w:rsidRPr="008A629D" w:rsidDel="00A0620C">
          <w:delText xml:space="preserve">As one of Africa’s </w:delText>
        </w:r>
      </w:del>
      <w:r w:rsidRPr="008A629D">
        <w:t>fastest g</w:t>
      </w:r>
      <w:r>
        <w:t>rowing cit</w:t>
      </w:r>
      <w:ins w:id="108" w:author="Nyamisi Peter" w:date="2022-12-28T08:46:00Z">
        <w:r w:rsidR="00A0620C">
          <w:t>y</w:t>
        </w:r>
      </w:ins>
      <w:del w:id="109" w:author="Nyamisi Peter" w:date="2022-12-28T08:46:00Z">
        <w:r w:rsidDel="00A0620C">
          <w:delText>ies,</w:delText>
        </w:r>
      </w:del>
      <w:r>
        <w:t xml:space="preserve"> with 70% of its </w:t>
      </w:r>
      <w:del w:id="110" w:author="Nyamisi Peter" w:date="2022-12-28T08:46:00Z">
        <w:r w:rsidDel="00A0620C">
          <w:delText xml:space="preserve">6 </w:delText>
        </w:r>
        <w:r w:rsidRPr="008A629D" w:rsidDel="00A0620C">
          <w:delText xml:space="preserve">million </w:delText>
        </w:r>
      </w:del>
      <w:r w:rsidRPr="008A629D">
        <w:t>inhabitants living in squalid conditions in informal settlements</w:t>
      </w:r>
      <w:ins w:id="111" w:author="Nyamisi Peter" w:date="2022-12-28T08:48:00Z">
        <w:r w:rsidR="00A0620C">
          <w:t xml:space="preserve"> (citation)</w:t>
        </w:r>
      </w:ins>
      <w:ins w:id="112" w:author="Nyamisi Peter" w:date="2022-12-28T08:46:00Z">
        <w:r w:rsidR="00A0620C">
          <w:t>.</w:t>
        </w:r>
      </w:ins>
      <w:del w:id="113" w:author="Nyamisi Peter" w:date="2022-12-28T08:46:00Z">
        <w:r w:rsidRPr="008A629D" w:rsidDel="00A0620C">
          <w:delText>,</w:delText>
        </w:r>
      </w:del>
      <w:r w:rsidRPr="008A629D">
        <w:t xml:space="preserve"> </w:t>
      </w:r>
      <w:ins w:id="114" w:author="Nyamisi Peter" w:date="2022-12-28T08:46:00Z">
        <w:r w:rsidR="00A0620C">
          <w:t>T</w:t>
        </w:r>
      </w:ins>
      <w:del w:id="115" w:author="Nyamisi Peter" w:date="2022-12-28T08:46:00Z">
        <w:r w:rsidRPr="008A629D" w:rsidDel="00A0620C">
          <w:delText>t</w:delText>
        </w:r>
      </w:del>
      <w:r w:rsidRPr="008A629D">
        <w:t xml:space="preserve">he city is prone to flooding </w:t>
      </w:r>
      <w:ins w:id="116" w:author="Nyamisi Peter" w:date="2022-12-28T08:46:00Z">
        <w:r w:rsidR="00A0620C">
          <w:t xml:space="preserve">which results </w:t>
        </w:r>
        <w:proofErr w:type="spellStart"/>
        <w:r w:rsidR="00A0620C">
          <w:t>to</w:t>
        </w:r>
      </w:ins>
      <w:del w:id="117" w:author="Nyamisi Peter" w:date="2022-12-28T08:46:00Z">
        <w:r w:rsidRPr="008A629D" w:rsidDel="00A0620C">
          <w:delText xml:space="preserve">that is often </w:delText>
        </w:r>
      </w:del>
      <w:del w:id="118" w:author="Nyamisi Peter" w:date="2022-12-28T08:47:00Z">
        <w:r w:rsidRPr="008A629D" w:rsidDel="00A0620C">
          <w:delText>causing waste-</w:delText>
        </w:r>
      </w:del>
      <w:r w:rsidRPr="008A629D">
        <w:t>water</w:t>
      </w:r>
      <w:proofErr w:type="spellEnd"/>
      <w:r w:rsidRPr="008A629D">
        <w:t xml:space="preserve"> pollution and diseases outbreaks.</w:t>
      </w:r>
      <w:r w:rsidR="00B62CCA">
        <w:t xml:space="preserve"> </w:t>
      </w:r>
      <w:r w:rsidRPr="008A629D">
        <w:rPr>
          <w:rStyle w:val="Strong"/>
          <w:b w:val="0"/>
        </w:rPr>
        <w:t xml:space="preserve">Only 10% of Dar </w:t>
      </w:r>
      <w:proofErr w:type="spellStart"/>
      <w:r w:rsidRPr="008A629D">
        <w:rPr>
          <w:rStyle w:val="Strong"/>
          <w:b w:val="0"/>
        </w:rPr>
        <w:t>es</w:t>
      </w:r>
      <w:proofErr w:type="spellEnd"/>
      <w:r w:rsidRPr="008A629D">
        <w:rPr>
          <w:rStyle w:val="Strong"/>
          <w:b w:val="0"/>
        </w:rPr>
        <w:t xml:space="preserve"> Salaam residents </w:t>
      </w:r>
      <w:ins w:id="119" w:author="Nyamisi Peter" w:date="2022-12-28T08:47:00Z">
        <w:r w:rsidR="00A0620C">
          <w:rPr>
            <w:rStyle w:val="Strong"/>
            <w:b w:val="0"/>
          </w:rPr>
          <w:t xml:space="preserve">are </w:t>
        </w:r>
      </w:ins>
      <w:r w:rsidRPr="008A629D">
        <w:rPr>
          <w:rStyle w:val="Strong"/>
          <w:b w:val="0"/>
        </w:rPr>
        <w:t>connected to sewage system</w:t>
      </w:r>
      <w:ins w:id="120" w:author="Nyamisi Peter" w:date="2022-12-28T08:47:00Z">
        <w:r w:rsidR="00A0620C">
          <w:rPr>
            <w:rStyle w:val="Strong"/>
            <w:b w:val="0"/>
          </w:rPr>
          <w:t xml:space="preserve"> (citation)</w:t>
        </w:r>
        <w:r w:rsidR="00A0620C">
          <w:t>.</w:t>
        </w:r>
      </w:ins>
      <w:del w:id="121" w:author="Nyamisi Peter" w:date="2022-12-28T08:47:00Z">
        <w:r w:rsidRPr="008A629D" w:rsidDel="00A0620C">
          <w:delText>’</w:delText>
        </w:r>
      </w:del>
      <w:r w:rsidRPr="008A629D">
        <w:t xml:space="preserve"> </w:t>
      </w:r>
      <w:del w:id="122" w:author="Nyamisi Peter" w:date="2022-12-28T08:48:00Z">
        <w:r w:rsidRPr="008A629D" w:rsidDel="002D70E9">
          <w:delText>Residents in Dar es Salaam have for decades watched in disbelief as the Msimbazi River turned into a cesspool infested with run-off emitting heavy stench.</w:delText>
        </w:r>
        <w:r w:rsidDel="002D70E9">
          <w:delText xml:space="preserve"> </w:delText>
        </w:r>
      </w:del>
      <w:r w:rsidRPr="008A629D">
        <w:t xml:space="preserve">Investigations conducted by </w:t>
      </w:r>
      <w:proofErr w:type="spellStart"/>
      <w:r w:rsidRPr="008A629D">
        <w:t>Anadolu</w:t>
      </w:r>
      <w:proofErr w:type="spellEnd"/>
      <w:r w:rsidRPr="008A629D">
        <w:t xml:space="preserve"> Agency revealed high levels of heavy metal in the river run off from local industry and a waste dump near the </w:t>
      </w:r>
      <w:proofErr w:type="spellStart"/>
      <w:r w:rsidRPr="008A629D">
        <w:t>Vingunguti</w:t>
      </w:r>
      <w:proofErr w:type="spellEnd"/>
      <w:r w:rsidRPr="008A629D">
        <w:t xml:space="preserve"> area, leaking sludge into the river</w:t>
      </w:r>
      <w:ins w:id="123" w:author="Nyamisi Peter" w:date="2022-12-28T08:49:00Z">
        <w:r w:rsidR="002D70E9">
          <w:t xml:space="preserve"> (citation???)</w:t>
        </w:r>
      </w:ins>
      <w:r w:rsidRPr="008A629D">
        <w:t>.</w:t>
      </w:r>
      <w:commentRangeEnd w:id="104"/>
      <w:r w:rsidR="002D70E9">
        <w:rPr>
          <w:rStyle w:val="CommentReference"/>
          <w:rFonts w:asciiTheme="minorHAnsi" w:eastAsiaTheme="minorHAnsi" w:hAnsiTheme="minorHAnsi" w:cstheme="minorBidi"/>
          <w:lang w:val="en-US"/>
        </w:rPr>
        <w:commentReference w:id="104"/>
      </w:r>
    </w:p>
    <w:p w14:paraId="49B827C9" w14:textId="77777777" w:rsidR="00526CFC" w:rsidRPr="008A629D" w:rsidRDefault="00526CFC" w:rsidP="00526CFC">
      <w:pPr>
        <w:pStyle w:val="NormalWeb"/>
        <w:spacing w:before="0" w:beforeAutospacing="0" w:line="360" w:lineRule="auto"/>
        <w:jc w:val="both"/>
      </w:pPr>
      <w:r w:rsidRPr="008A629D">
        <w:t xml:space="preserve">This study has established that, while there has been concern over the </w:t>
      </w:r>
      <w:proofErr w:type="spellStart"/>
      <w:r w:rsidRPr="008A629D">
        <w:t>Msimbazi</w:t>
      </w:r>
      <w:proofErr w:type="spellEnd"/>
      <w:r w:rsidRPr="008A629D">
        <w:t xml:space="preserve"> River Valley as a disaster-prone area, no legal steps or procedures have ever been taken to declare the area to be </w:t>
      </w:r>
      <w:r>
        <w:t xml:space="preserve">hazardous. </w:t>
      </w:r>
      <w:r w:rsidR="00B62CCA">
        <w:t>(</w:t>
      </w:r>
      <w:proofErr w:type="spellStart"/>
      <w:r w:rsidR="00B62CCA" w:rsidRPr="00563108">
        <w:rPr>
          <w:rFonts w:eastAsia="Times New Roman"/>
          <w:color w:val="222222"/>
          <w:shd w:val="clear" w:color="auto" w:fill="FFFFFF"/>
        </w:rPr>
        <w:t>Calijuri</w:t>
      </w:r>
      <w:proofErr w:type="spellEnd"/>
      <w:r w:rsidR="00B62CCA">
        <w:rPr>
          <w:rFonts w:eastAsia="Times New Roman"/>
          <w:color w:val="222222"/>
          <w:shd w:val="clear" w:color="auto" w:fill="FFFFFF"/>
        </w:rPr>
        <w:t xml:space="preserve"> at el., 2019)</w:t>
      </w:r>
      <w:r w:rsidR="006A186A">
        <w:t xml:space="preserve">. </w:t>
      </w:r>
      <w:r w:rsidRPr="008A629D">
        <w:t xml:space="preserve">Because only 10% of Dar </w:t>
      </w:r>
      <w:proofErr w:type="spellStart"/>
      <w:r w:rsidRPr="008A629D">
        <w:t>es</w:t>
      </w:r>
      <w:proofErr w:type="spellEnd"/>
      <w:r w:rsidRPr="008A629D">
        <w:t xml:space="preserve"> Salaam residents are connected to the city’s sewage system, the majority use pit latrine and sceptic tanks that produce a huge volume of unsafely managed </w:t>
      </w:r>
      <w:proofErr w:type="spellStart"/>
      <w:r w:rsidRPr="008A629D">
        <w:t>fecal</w:t>
      </w:r>
      <w:proofErr w:type="spellEnd"/>
      <w:r w:rsidRPr="008A629D">
        <w:t xml:space="preserve"> sludge that often end up in this river.</w:t>
      </w:r>
    </w:p>
    <w:p w14:paraId="38DB1A45" w14:textId="77777777" w:rsidR="00526CFC" w:rsidRDefault="00526CFC" w:rsidP="00526CFC">
      <w:pPr>
        <w:pStyle w:val="NormalWeb"/>
        <w:spacing w:before="0" w:beforeAutospacing="0" w:line="360" w:lineRule="auto"/>
        <w:jc w:val="both"/>
        <w:rPr>
          <w:ins w:id="124" w:author="Nyamisi Peter" w:date="2022-12-28T08:53:00Z"/>
        </w:rPr>
      </w:pPr>
      <w:r w:rsidRPr="008A629D">
        <w:t>Investigations further revealed a local abattoir is discharging wastes into the river causing the colour of the water to turn to brown-red. According to the country’s 2004 Environmental Management Act, man-made water pollution is prohibited</w:t>
      </w:r>
      <w:r>
        <w:t xml:space="preserve"> </w:t>
      </w:r>
      <w:r w:rsidRPr="008A629D">
        <w:t>“</w:t>
      </w:r>
      <w:commentRangeStart w:id="125"/>
      <w:r w:rsidRPr="008A629D">
        <w:t xml:space="preserve">This neighbourhood is not planned, local residents do not have the means to dispose of wastes from their toilets, as a last resort they </w:t>
      </w:r>
      <w:r w:rsidRPr="008A629D">
        <w:lastRenderedPageBreak/>
        <w:t xml:space="preserve">direct it to the river,” said Khalid </w:t>
      </w:r>
      <w:proofErr w:type="spellStart"/>
      <w:r w:rsidRPr="008A629D">
        <w:t>Mazimbo</w:t>
      </w:r>
      <w:proofErr w:type="spellEnd"/>
      <w:r w:rsidRPr="008A629D">
        <w:t>, “The quality of the river’s water has sharply declined and it is no longer safe for domestic use, eve</w:t>
      </w:r>
      <w:r w:rsidR="00B62CCA">
        <w:t xml:space="preserve">n for irrigation,” </w:t>
      </w:r>
      <w:commentRangeEnd w:id="125"/>
      <w:r w:rsidR="002D70E9">
        <w:rPr>
          <w:rStyle w:val="CommentReference"/>
          <w:rFonts w:asciiTheme="minorHAnsi" w:eastAsiaTheme="minorHAnsi" w:hAnsiTheme="minorHAnsi" w:cstheme="minorBidi"/>
          <w:lang w:val="en-US"/>
        </w:rPr>
        <w:commentReference w:id="125"/>
      </w:r>
    </w:p>
    <w:p w14:paraId="3619DAA0" w14:textId="77777777" w:rsidR="002D70E9" w:rsidRDefault="002D70E9" w:rsidP="00526CFC">
      <w:pPr>
        <w:pStyle w:val="NormalWeb"/>
        <w:spacing w:before="0" w:beforeAutospacing="0" w:line="360" w:lineRule="auto"/>
        <w:jc w:val="both"/>
        <w:rPr>
          <w:ins w:id="126" w:author="Nyamisi Peter" w:date="2022-12-28T08:53:00Z"/>
        </w:rPr>
      </w:pPr>
    </w:p>
    <w:p w14:paraId="18E4F1BC" w14:textId="625F3CF1" w:rsidR="002D70E9" w:rsidRDefault="002D70E9" w:rsidP="00526CFC">
      <w:pPr>
        <w:pStyle w:val="NormalWeb"/>
        <w:spacing w:before="0" w:beforeAutospacing="0" w:line="360" w:lineRule="auto"/>
        <w:jc w:val="both"/>
        <w:rPr>
          <w:ins w:id="127" w:author="Nyamisi Peter" w:date="2022-12-28T08:53:00Z"/>
        </w:rPr>
      </w:pPr>
      <w:ins w:id="128" w:author="Nyamisi Peter" w:date="2022-12-28T08:53:00Z">
        <w:r>
          <w:t>General comments</w:t>
        </w:r>
      </w:ins>
      <w:ins w:id="129" w:author="Nyamisi Peter" w:date="2022-12-28T09:01:00Z">
        <w:r w:rsidR="00EA101D">
          <w:t xml:space="preserve"> in introduction</w:t>
        </w:r>
      </w:ins>
    </w:p>
    <w:p w14:paraId="4FA1D1A3" w14:textId="77777777" w:rsidR="00A4329B" w:rsidRDefault="002D70E9" w:rsidP="00526CFC">
      <w:pPr>
        <w:pStyle w:val="NormalWeb"/>
        <w:spacing w:before="0" w:beforeAutospacing="0" w:line="360" w:lineRule="auto"/>
        <w:jc w:val="both"/>
        <w:rPr>
          <w:ins w:id="130" w:author="Nyamisi Peter" w:date="2022-12-28T08:59:00Z"/>
        </w:rPr>
      </w:pPr>
      <w:ins w:id="131" w:author="Nyamisi Peter" w:date="2022-12-28T08:53:00Z">
        <w:r>
          <w:t xml:space="preserve">When explain the introduction, focus on the main issues present in your title; the nutrient and </w:t>
        </w:r>
        <w:proofErr w:type="spellStart"/>
        <w:r>
          <w:t>chl</w:t>
        </w:r>
        <w:proofErr w:type="spellEnd"/>
        <w:r>
          <w:t xml:space="preserve">-a. </w:t>
        </w:r>
      </w:ins>
      <w:ins w:id="132" w:author="Nyamisi Peter" w:date="2022-12-28T08:59:00Z">
        <w:r w:rsidR="00A4329B">
          <w:t>You</w:t>
        </w:r>
      </w:ins>
      <w:ins w:id="133" w:author="Nyamisi Peter" w:date="2022-12-28T08:53:00Z">
        <w:r>
          <w:t xml:space="preserve"> may also focus on the study site but very briefly. </w:t>
        </w:r>
      </w:ins>
      <w:ins w:id="134" w:author="Nyamisi Peter" w:date="2022-12-28T08:55:00Z">
        <w:r>
          <w:t xml:space="preserve">Details </w:t>
        </w:r>
      </w:ins>
      <w:ins w:id="135" w:author="Nyamisi Peter" w:date="2022-12-28T08:56:00Z">
        <w:r>
          <w:t>on</w:t>
        </w:r>
      </w:ins>
      <w:ins w:id="136" w:author="Nyamisi Peter" w:date="2022-12-28T08:55:00Z">
        <w:r>
          <w:t xml:space="preserve"> study sites should be described in the study site section not in introduction as you did. You </w:t>
        </w:r>
      </w:ins>
      <w:ins w:id="137" w:author="Nyamisi Peter" w:date="2022-12-28T08:56:00Z">
        <w:r>
          <w:t xml:space="preserve">need to show what other </w:t>
        </w:r>
      </w:ins>
      <w:ins w:id="138" w:author="Nyamisi Peter" w:date="2022-12-28T08:59:00Z">
        <w:r w:rsidR="00A4329B">
          <w:t>people’s</w:t>
        </w:r>
      </w:ins>
      <w:ins w:id="139" w:author="Nyamisi Peter" w:date="2022-12-28T08:56:00Z">
        <w:r>
          <w:t xml:space="preserve"> </w:t>
        </w:r>
      </w:ins>
      <w:ins w:id="140" w:author="Nyamisi Peter" w:date="2022-12-28T08:59:00Z">
        <w:r w:rsidR="00A4329B">
          <w:t>reaches</w:t>
        </w:r>
      </w:ins>
      <w:ins w:id="141" w:author="Nyamisi Peter" w:date="2022-12-28T08:56:00Z">
        <w:r>
          <w:t xml:space="preserve"> on </w:t>
        </w:r>
      </w:ins>
      <w:ins w:id="142" w:author="Nyamisi Peter" w:date="2022-12-28T08:57:00Z">
        <w:r>
          <w:t xml:space="preserve">your main issues, what </w:t>
        </w:r>
      </w:ins>
      <w:ins w:id="143" w:author="Nyamisi Peter" w:date="2022-12-28T08:59:00Z">
        <w:r w:rsidR="00A4329B">
          <w:t>their relationship are</w:t>
        </w:r>
      </w:ins>
      <w:ins w:id="144" w:author="Nyamisi Peter" w:date="2022-12-28T08:57:00Z">
        <w:r>
          <w:t xml:space="preserve">, what they got from their study and what </w:t>
        </w:r>
      </w:ins>
      <w:ins w:id="145" w:author="Nyamisi Peter" w:date="2022-12-28T08:59:00Z">
        <w:r w:rsidR="00A4329B">
          <w:t>conclusion</w:t>
        </w:r>
      </w:ins>
      <w:ins w:id="146" w:author="Nyamisi Peter" w:date="2022-12-28T08:57:00Z">
        <w:r>
          <w:t xml:space="preserve"> they made. When </w:t>
        </w:r>
      </w:ins>
      <w:ins w:id="147" w:author="Nyamisi Peter" w:date="2022-12-28T08:58:00Z">
        <w:r>
          <w:t xml:space="preserve">you are explaining you need to provide references and cite </w:t>
        </w:r>
      </w:ins>
      <w:ins w:id="148" w:author="Nyamisi Peter" w:date="2022-12-28T08:59:00Z">
        <w:r w:rsidR="00A4329B">
          <w:t>where</w:t>
        </w:r>
      </w:ins>
      <w:ins w:id="149" w:author="Nyamisi Peter" w:date="2022-12-28T08:58:00Z">
        <w:r>
          <w:t xml:space="preserve"> necessary</w:t>
        </w:r>
      </w:ins>
      <w:ins w:id="150" w:author="Nyamisi Peter" w:date="2022-12-28T08:59:00Z">
        <w:r w:rsidR="00A4329B">
          <w:t>.</w:t>
        </w:r>
      </w:ins>
    </w:p>
    <w:p w14:paraId="06CF28E0" w14:textId="289E0E9F" w:rsidR="002D70E9" w:rsidRPr="008A629D" w:rsidRDefault="00A4329B" w:rsidP="00526CFC">
      <w:pPr>
        <w:pStyle w:val="NormalWeb"/>
        <w:spacing w:before="0" w:beforeAutospacing="0" w:line="360" w:lineRule="auto"/>
        <w:jc w:val="both"/>
      </w:pPr>
      <w:ins w:id="151" w:author="Nyamisi Peter" w:date="2022-12-28T09:00:00Z">
        <w:r>
          <w:t xml:space="preserve">Remember that, each paragraph should carry the single message, and there should be cohesion between one paragraph and the next para. Put </w:t>
        </w:r>
      </w:ins>
      <w:ins w:id="152" w:author="Nyamisi Peter" w:date="2022-12-28T09:01:00Z">
        <w:r>
          <w:t>you document in a good flow so that it is attractive to the reader</w:t>
        </w:r>
      </w:ins>
      <w:ins w:id="153" w:author="Nyamisi Peter" w:date="2022-12-28T08:58:00Z">
        <w:r w:rsidR="002D70E9">
          <w:t xml:space="preserve"> </w:t>
        </w:r>
      </w:ins>
    </w:p>
    <w:p w14:paraId="488B9126" w14:textId="77777777" w:rsidR="00526CFC" w:rsidRPr="008A629D" w:rsidRDefault="00526CFC" w:rsidP="00595E43">
      <w:pPr>
        <w:pStyle w:val="Heading2"/>
      </w:pPr>
      <w:bookmarkStart w:id="154" w:name="_Toc115818147"/>
      <w:bookmarkStart w:id="155" w:name="_Toc175165150"/>
      <w:commentRangeStart w:id="156"/>
      <w:r w:rsidRPr="008A629D">
        <w:t>1.2 Statement of Research Problem</w:t>
      </w:r>
      <w:bookmarkEnd w:id="154"/>
      <w:bookmarkEnd w:id="155"/>
      <w:commentRangeEnd w:id="156"/>
      <w:r w:rsidR="00AB2C4C">
        <w:rPr>
          <w:rStyle w:val="CommentReference"/>
          <w:rFonts w:asciiTheme="minorHAnsi" w:eastAsiaTheme="minorHAnsi" w:hAnsiTheme="minorHAnsi" w:cstheme="minorBidi"/>
          <w:b w:val="0"/>
          <w:color w:val="auto"/>
        </w:rPr>
        <w:commentReference w:id="156"/>
      </w:r>
    </w:p>
    <w:p w14:paraId="2D4C2E9B" w14:textId="05F6E9EF" w:rsidR="00EE26C6" w:rsidRPr="009D15EA" w:rsidDel="00EA101D" w:rsidRDefault="00526CFC" w:rsidP="00EE26C6">
      <w:pPr>
        <w:spacing w:line="360" w:lineRule="auto"/>
        <w:jc w:val="both"/>
        <w:rPr>
          <w:del w:id="157" w:author="Nyamisi Peter" w:date="2022-12-28T09:03:00Z"/>
          <w:rFonts w:ascii="Times New Roman" w:hAnsi="Times New Roman" w:cs="Times New Roman"/>
          <w:sz w:val="24"/>
          <w:szCs w:val="24"/>
        </w:rPr>
      </w:pPr>
      <w:del w:id="158" w:author="Nyamisi Peter" w:date="2022-12-28T09:03:00Z">
        <w:r w:rsidRPr="008A629D" w:rsidDel="00EA101D">
          <w:rPr>
            <w:rFonts w:ascii="Times New Roman" w:hAnsi="Times New Roman" w:cs="Times New Roman"/>
            <w:color w:val="000000"/>
            <w:sz w:val="24"/>
            <w:szCs w:val="24"/>
          </w:rPr>
          <w:delText>The Msimbazi</w:delText>
        </w:r>
        <w:r w:rsidDel="00EA101D">
          <w:rPr>
            <w:rFonts w:ascii="Times New Roman" w:hAnsi="Times New Roman" w:cs="Times New Roman"/>
            <w:color w:val="000000"/>
            <w:sz w:val="24"/>
            <w:szCs w:val="24"/>
          </w:rPr>
          <w:delText xml:space="preserve"> </w:delText>
        </w:r>
        <w:r w:rsidRPr="008A629D" w:rsidDel="00EA101D">
          <w:rPr>
            <w:rFonts w:ascii="Times New Roman" w:hAnsi="Times New Roman" w:cs="Times New Roman"/>
            <w:color w:val="000000"/>
            <w:sz w:val="24"/>
            <w:szCs w:val="24"/>
          </w:rPr>
          <w:delText>River flows across Dar es Salaam City from the higher areas of Kisarawe in the Coastal region and discharges into the Indian Ocean. Because of its location, the river has been an important resource for residents in the Dar es Salaam city in various ways. Additionally, the river has been abused by different sectors as a dumping site for effluent and other pollutants produced by the city. As a consequence of the high levels of pollution,</w:delText>
        </w:r>
        <w:r w:rsidR="00EE26C6" w:rsidRPr="00EE26C6" w:rsidDel="00EA101D">
          <w:rPr>
            <w:rFonts w:ascii="Times New Roman" w:hAnsi="Times New Roman" w:cs="Times New Roman"/>
            <w:sz w:val="24"/>
            <w:szCs w:val="24"/>
          </w:rPr>
          <w:delText xml:space="preserve"> </w:delText>
        </w:r>
        <w:r w:rsidR="00EE26C6" w:rsidRPr="009D15EA" w:rsidDel="00EA101D">
          <w:rPr>
            <w:rFonts w:ascii="Times New Roman" w:hAnsi="Times New Roman" w:cs="Times New Roman"/>
            <w:sz w:val="24"/>
            <w:szCs w:val="24"/>
          </w:rPr>
          <w:delText>Industrial pollution, untreated sewage and open defecation have made the water in the river a toxic with bacterial infection.</w:delText>
        </w:r>
      </w:del>
    </w:p>
    <w:p w14:paraId="6C8334CE" w14:textId="77777777" w:rsidR="00EA101D" w:rsidRDefault="00EE26C6" w:rsidP="00EE26C6">
      <w:pPr>
        <w:spacing w:after="100" w:afterAutospacing="1" w:line="360" w:lineRule="auto"/>
        <w:jc w:val="both"/>
        <w:rPr>
          <w:ins w:id="159" w:author="Nyamisi Peter" w:date="2022-12-28T09:03:00Z"/>
          <w:rFonts w:ascii="Times New Roman" w:hAnsi="Times New Roman" w:cs="Times New Roman"/>
          <w:color w:val="000000"/>
          <w:sz w:val="24"/>
          <w:szCs w:val="24"/>
        </w:rPr>
      </w:pPr>
      <w:del w:id="160" w:author="Nyamisi Peter" w:date="2022-12-28T09:03:00Z">
        <w:r w:rsidRPr="009D15EA" w:rsidDel="00EA101D">
          <w:rPr>
            <w:rFonts w:ascii="Times New Roman" w:hAnsi="Times New Roman" w:cs="Times New Roman"/>
            <w:sz w:val="24"/>
            <w:szCs w:val="24"/>
          </w:rPr>
          <w:delText>As the globe marks World Rivers Day, health experts have cited sewage disposal into the Msimbazi River as being responsible for increased waterborne diseases, including diarrhea, cholera and dysentery</w:delText>
        </w:r>
        <w:r w:rsidR="00526CFC" w:rsidRPr="008A629D" w:rsidDel="00EA101D">
          <w:rPr>
            <w:rFonts w:ascii="Times New Roman" w:hAnsi="Times New Roman" w:cs="Times New Roman"/>
            <w:color w:val="000000"/>
            <w:sz w:val="24"/>
            <w:szCs w:val="24"/>
          </w:rPr>
          <w:delText xml:space="preserve"> the river’s water quality has sharply decreased, and is no longer safe for consumption, domestic uses, or even irrigational uses. </w:delText>
        </w:r>
      </w:del>
    </w:p>
    <w:p w14:paraId="5EA4B4F1" w14:textId="6FF22CC6" w:rsidR="00526CFC" w:rsidRPr="009B72BD" w:rsidRDefault="00EA101D" w:rsidP="00EE26C6">
      <w:pPr>
        <w:spacing w:after="100" w:afterAutospacing="1" w:line="360" w:lineRule="auto"/>
        <w:jc w:val="both"/>
        <w:rPr>
          <w:rFonts w:ascii="Times New Roman" w:hAnsi="Times New Roman" w:cs="Times New Roman"/>
          <w:color w:val="000000"/>
          <w:sz w:val="24"/>
          <w:szCs w:val="24"/>
        </w:rPr>
      </w:pPr>
      <w:ins w:id="161" w:author="Nyamisi Peter" w:date="2022-12-28T09:04:00Z">
        <w:r>
          <w:rPr>
            <w:rFonts w:ascii="Times New Roman" w:hAnsi="Times New Roman" w:cs="Times New Roman"/>
            <w:color w:val="000000"/>
            <w:sz w:val="24"/>
            <w:szCs w:val="24"/>
          </w:rPr>
          <w:t>Nutrient levels are</w:t>
        </w:r>
        <w:r w:rsidRPr="008A629D">
          <w:rPr>
            <w:rFonts w:ascii="Times New Roman" w:hAnsi="Times New Roman" w:cs="Times New Roman"/>
            <w:color w:val="000000"/>
            <w:sz w:val="24"/>
            <w:szCs w:val="24"/>
          </w:rPr>
          <w:t xml:space="preserve"> increasing in </w:t>
        </w:r>
        <w:r>
          <w:rPr>
            <w:rFonts w:ascii="Times New Roman" w:hAnsi="Times New Roman" w:cs="Times New Roman"/>
            <w:color w:val="000000"/>
            <w:sz w:val="24"/>
            <w:szCs w:val="24"/>
          </w:rPr>
          <w:t xml:space="preserve">many river </w:t>
        </w:r>
        <w:r w:rsidRPr="008A629D">
          <w:rPr>
            <w:rFonts w:ascii="Times New Roman" w:hAnsi="Times New Roman" w:cs="Times New Roman"/>
            <w:color w:val="000000"/>
            <w:sz w:val="24"/>
            <w:szCs w:val="24"/>
          </w:rPr>
          <w:t>catchments in Tanzania</w:t>
        </w:r>
      </w:ins>
      <w:ins w:id="162" w:author="Nyamisi Peter" w:date="2022-12-28T09:05:00Z">
        <w:r>
          <w:rPr>
            <w:rFonts w:ascii="Times New Roman" w:hAnsi="Times New Roman" w:cs="Times New Roman"/>
            <w:color w:val="000000"/>
            <w:sz w:val="24"/>
            <w:szCs w:val="24"/>
          </w:rPr>
          <w:t xml:space="preserve"> due to human influence (</w:t>
        </w:r>
        <w:proofErr w:type="spellStart"/>
        <w:r w:rsidRPr="00563108">
          <w:rPr>
            <w:rFonts w:ascii="Times New Roman" w:eastAsia="Times New Roman" w:hAnsi="Times New Roman" w:cs="Times New Roman"/>
            <w:color w:val="222222"/>
            <w:sz w:val="24"/>
            <w:szCs w:val="24"/>
            <w:shd w:val="clear" w:color="auto" w:fill="FFFFFF"/>
          </w:rPr>
          <w:t>Wurtsbaugh</w:t>
        </w:r>
        <w:proofErr w:type="spellEnd"/>
        <w:r>
          <w:rPr>
            <w:rFonts w:ascii="Times New Roman" w:eastAsia="Times New Roman" w:hAnsi="Times New Roman" w:cs="Times New Roman"/>
            <w:color w:val="222222"/>
            <w:sz w:val="24"/>
            <w:szCs w:val="24"/>
            <w:shd w:val="clear" w:color="auto" w:fill="FFFFFF"/>
          </w:rPr>
          <w:t xml:space="preserve"> at el., 2019</w:t>
        </w:r>
        <w:r w:rsidRPr="008A629D">
          <w:rPr>
            <w:rFonts w:ascii="Times New Roman" w:hAnsi="Times New Roman" w:cs="Times New Roman"/>
            <w:color w:val="000000"/>
            <w:sz w:val="24"/>
            <w:szCs w:val="24"/>
          </w:rPr>
          <w:t>)</w:t>
        </w:r>
        <w:r>
          <w:rPr>
            <w:rFonts w:ascii="Times New Roman" w:hAnsi="Times New Roman" w:cs="Times New Roman"/>
            <w:color w:val="000000"/>
            <w:sz w:val="24"/>
            <w:szCs w:val="24"/>
          </w:rPr>
          <w:t>.</w:t>
        </w:r>
      </w:ins>
      <w:ins w:id="163" w:author="Nyamisi Peter" w:date="2022-12-28T09:04:00Z">
        <w:r>
          <w:rPr>
            <w:rFonts w:ascii="Times New Roman" w:hAnsi="Times New Roman" w:cs="Times New Roman"/>
            <w:color w:val="000000"/>
            <w:sz w:val="24"/>
            <w:szCs w:val="24"/>
          </w:rPr>
          <w:t xml:space="preserve"> </w:t>
        </w:r>
        <w:r w:rsidRPr="008A629D">
          <w:rPr>
            <w:rFonts w:ascii="Times New Roman" w:hAnsi="Times New Roman" w:cs="Times New Roman"/>
            <w:color w:val="000000"/>
            <w:sz w:val="24"/>
            <w:szCs w:val="24"/>
          </w:rPr>
          <w:t xml:space="preserve"> </w:t>
        </w:r>
      </w:ins>
      <w:del w:id="164" w:author="Nyamisi Peter" w:date="2022-12-28T09:06:00Z">
        <w:r w:rsidR="00526CFC" w:rsidRPr="008A629D" w:rsidDel="00EA101D">
          <w:rPr>
            <w:rFonts w:ascii="Times New Roman" w:hAnsi="Times New Roman" w:cs="Times New Roman"/>
            <w:color w:val="000000"/>
            <w:sz w:val="24"/>
            <w:szCs w:val="24"/>
          </w:rPr>
          <w:delText>A</w:delText>
        </w:r>
        <w:r w:rsidR="000A04F6" w:rsidDel="00EA101D">
          <w:rPr>
            <w:rFonts w:ascii="Times New Roman" w:hAnsi="Times New Roman" w:cs="Times New Roman"/>
            <w:color w:val="000000"/>
            <w:sz w:val="24"/>
            <w:szCs w:val="24"/>
          </w:rPr>
          <w:delText>ccording to a study conducted</w:delText>
        </w:r>
      </w:del>
      <w:del w:id="165" w:author="Nyamisi Peter" w:date="2022-12-28T09:05:00Z">
        <w:r w:rsidR="000A04F6" w:rsidDel="00EA101D">
          <w:rPr>
            <w:rFonts w:ascii="Times New Roman" w:hAnsi="Times New Roman" w:cs="Times New Roman"/>
            <w:color w:val="000000"/>
            <w:sz w:val="24"/>
            <w:szCs w:val="24"/>
          </w:rPr>
          <w:delText xml:space="preserve"> (</w:delText>
        </w:r>
        <w:r w:rsidR="00006CF0" w:rsidRPr="00563108" w:rsidDel="00EA101D">
          <w:rPr>
            <w:rFonts w:ascii="Times New Roman" w:eastAsia="Times New Roman" w:hAnsi="Times New Roman" w:cs="Times New Roman"/>
            <w:color w:val="222222"/>
            <w:sz w:val="24"/>
            <w:szCs w:val="24"/>
            <w:shd w:val="clear" w:color="auto" w:fill="FFFFFF"/>
          </w:rPr>
          <w:delText>Wurtsbaugh</w:delText>
        </w:r>
        <w:r w:rsidR="00006CF0" w:rsidDel="00EA101D">
          <w:rPr>
            <w:rFonts w:ascii="Times New Roman" w:eastAsia="Times New Roman" w:hAnsi="Times New Roman" w:cs="Times New Roman"/>
            <w:color w:val="222222"/>
            <w:sz w:val="24"/>
            <w:szCs w:val="24"/>
            <w:shd w:val="clear" w:color="auto" w:fill="FFFFFF"/>
          </w:rPr>
          <w:delText xml:space="preserve"> at el., 2019</w:delText>
        </w:r>
        <w:r w:rsidR="00526CFC" w:rsidRPr="008A629D" w:rsidDel="00EA101D">
          <w:rPr>
            <w:rFonts w:ascii="Times New Roman" w:hAnsi="Times New Roman" w:cs="Times New Roman"/>
            <w:color w:val="000000"/>
            <w:sz w:val="24"/>
            <w:szCs w:val="24"/>
          </w:rPr>
          <w:delText>)</w:delText>
        </w:r>
      </w:del>
      <w:del w:id="166" w:author="Nyamisi Peter" w:date="2022-12-28T09:06:00Z">
        <w:r w:rsidR="00EE26C6" w:rsidDel="00EA101D">
          <w:rPr>
            <w:rFonts w:ascii="Times New Roman" w:hAnsi="Times New Roman" w:cs="Times New Roman"/>
            <w:color w:val="000000"/>
            <w:sz w:val="24"/>
            <w:szCs w:val="24"/>
          </w:rPr>
          <w:delText>,</w:delText>
        </w:r>
      </w:del>
      <w:del w:id="167" w:author="Nyamisi Peter" w:date="2022-12-28T09:04:00Z">
        <w:r w:rsidR="00EE26C6" w:rsidDel="00EA101D">
          <w:rPr>
            <w:rFonts w:ascii="Times New Roman" w:hAnsi="Times New Roman" w:cs="Times New Roman"/>
            <w:color w:val="000000"/>
            <w:sz w:val="24"/>
            <w:szCs w:val="24"/>
          </w:rPr>
          <w:delText xml:space="preserve"> nutrients are</w:delText>
        </w:r>
        <w:r w:rsidR="00EE26C6" w:rsidRPr="008A629D" w:rsidDel="00EA101D">
          <w:rPr>
            <w:rFonts w:ascii="Times New Roman" w:hAnsi="Times New Roman" w:cs="Times New Roman"/>
            <w:color w:val="000000"/>
            <w:sz w:val="24"/>
            <w:szCs w:val="24"/>
          </w:rPr>
          <w:delText xml:space="preserve"> increasing</w:delText>
        </w:r>
        <w:r w:rsidR="00526CFC" w:rsidRPr="008A629D" w:rsidDel="00EA101D">
          <w:rPr>
            <w:rFonts w:ascii="Times New Roman" w:hAnsi="Times New Roman" w:cs="Times New Roman"/>
            <w:color w:val="000000"/>
            <w:sz w:val="24"/>
            <w:szCs w:val="24"/>
          </w:rPr>
          <w:delText xml:space="preserve"> in catchments throughout in Tanzania</w:delText>
        </w:r>
      </w:del>
      <w:r w:rsidR="00526CFC" w:rsidRPr="008A629D">
        <w:rPr>
          <w:rFonts w:ascii="Times New Roman" w:hAnsi="Times New Roman" w:cs="Times New Roman"/>
          <w:color w:val="000000"/>
          <w:sz w:val="24"/>
          <w:szCs w:val="24"/>
        </w:rPr>
        <w:t>. This</w:t>
      </w:r>
      <w:r w:rsidR="00EE26C6">
        <w:rPr>
          <w:rFonts w:ascii="Times New Roman" w:hAnsi="Times New Roman" w:cs="Times New Roman"/>
          <w:color w:val="000000"/>
          <w:sz w:val="24"/>
          <w:szCs w:val="24"/>
        </w:rPr>
        <w:t xml:space="preserve"> </w:t>
      </w:r>
      <w:del w:id="168" w:author="Nyamisi Peter" w:date="2022-12-28T09:06:00Z">
        <w:r w:rsidR="00EE26C6" w:rsidDel="00EA101D">
          <w:rPr>
            <w:rFonts w:ascii="Times New Roman" w:hAnsi="Times New Roman" w:cs="Times New Roman"/>
            <w:color w:val="000000"/>
            <w:sz w:val="24"/>
            <w:szCs w:val="24"/>
          </w:rPr>
          <w:delText>is a cause for concern because</w:delText>
        </w:r>
      </w:del>
      <w:ins w:id="169" w:author="Nyamisi Peter" w:date="2022-12-28T09:06:00Z">
        <w:r>
          <w:rPr>
            <w:rFonts w:ascii="Times New Roman" w:hAnsi="Times New Roman" w:cs="Times New Roman"/>
            <w:color w:val="000000"/>
            <w:sz w:val="24"/>
            <w:szCs w:val="24"/>
          </w:rPr>
          <w:t>leads to</w:t>
        </w:r>
      </w:ins>
      <w:r w:rsidR="00EE26C6">
        <w:rPr>
          <w:rFonts w:ascii="Times New Roman" w:hAnsi="Times New Roman" w:cs="Times New Roman"/>
          <w:color w:val="000000"/>
          <w:sz w:val="24"/>
          <w:szCs w:val="24"/>
        </w:rPr>
        <w:t xml:space="preserve"> </w:t>
      </w:r>
      <w:r w:rsidR="00526CFC" w:rsidRPr="008A629D">
        <w:rPr>
          <w:rFonts w:ascii="Times New Roman" w:hAnsi="Times New Roman" w:cs="Times New Roman"/>
          <w:color w:val="000000"/>
          <w:sz w:val="24"/>
          <w:szCs w:val="24"/>
        </w:rPr>
        <w:lastRenderedPageBreak/>
        <w:t>eutrophication</w:t>
      </w:r>
      <w:ins w:id="170" w:author="Nyamisi Peter" w:date="2022-12-28T09:06:00Z">
        <w:r>
          <w:rPr>
            <w:rFonts w:ascii="Times New Roman" w:hAnsi="Times New Roman" w:cs="Times New Roman"/>
            <w:color w:val="000000"/>
            <w:sz w:val="24"/>
            <w:szCs w:val="24"/>
          </w:rPr>
          <w:t xml:space="preserve"> in the aquatic </w:t>
        </w:r>
        <w:proofErr w:type="spellStart"/>
        <w:r>
          <w:rPr>
            <w:rFonts w:ascii="Times New Roman" w:hAnsi="Times New Roman" w:cs="Times New Roman"/>
            <w:color w:val="000000"/>
            <w:sz w:val="24"/>
            <w:szCs w:val="24"/>
          </w:rPr>
          <w:t>ecosystems</w:t>
        </w:r>
      </w:ins>
      <w:del w:id="171" w:author="Nyamisi Peter" w:date="2022-12-28T09:06:00Z">
        <w:r w:rsidR="00526CFC" w:rsidRPr="008A629D" w:rsidDel="00EA101D">
          <w:rPr>
            <w:rFonts w:ascii="Times New Roman" w:hAnsi="Times New Roman" w:cs="Times New Roman"/>
            <w:color w:val="000000"/>
            <w:sz w:val="24"/>
            <w:szCs w:val="24"/>
          </w:rPr>
          <w:delText xml:space="preserve"> </w:delText>
        </w:r>
      </w:del>
      <w:del w:id="172" w:author="Nyamisi Peter" w:date="2022-12-28T09:07:00Z">
        <w:r w:rsidR="00526CFC" w:rsidRPr="008A629D" w:rsidDel="00EA101D">
          <w:rPr>
            <w:rFonts w:ascii="Times New Roman" w:hAnsi="Times New Roman" w:cs="Times New Roman"/>
            <w:color w:val="000000"/>
            <w:sz w:val="24"/>
            <w:szCs w:val="24"/>
          </w:rPr>
          <w:delText>caused by increased</w:delText>
        </w:r>
      </w:del>
      <w:ins w:id="173" w:author="Nyamisi Peter" w:date="2022-12-28T09:07:00Z">
        <w:r>
          <w:rPr>
            <w:rFonts w:ascii="Times New Roman" w:hAnsi="Times New Roman" w:cs="Times New Roman"/>
            <w:color w:val="000000"/>
            <w:sz w:val="24"/>
            <w:szCs w:val="24"/>
          </w:rPr>
          <w:t>due</w:t>
        </w:r>
        <w:proofErr w:type="spellEnd"/>
        <w:r>
          <w:rPr>
            <w:rFonts w:ascii="Times New Roman" w:hAnsi="Times New Roman" w:cs="Times New Roman"/>
            <w:color w:val="000000"/>
            <w:sz w:val="24"/>
            <w:szCs w:val="24"/>
          </w:rPr>
          <w:t xml:space="preserve"> to higher</w:t>
        </w:r>
      </w:ins>
      <w:r w:rsidR="00526CFC" w:rsidRPr="008A629D">
        <w:rPr>
          <w:rFonts w:ascii="Times New Roman" w:hAnsi="Times New Roman" w:cs="Times New Roman"/>
          <w:color w:val="000000"/>
          <w:sz w:val="24"/>
          <w:szCs w:val="24"/>
        </w:rPr>
        <w:t xml:space="preserve"> nutrient loads</w:t>
      </w:r>
      <w:del w:id="174" w:author="Nyamisi Peter" w:date="2022-12-28T09:08:00Z">
        <w:r w:rsidR="00526CFC" w:rsidRPr="008A629D" w:rsidDel="00EA101D">
          <w:rPr>
            <w:rFonts w:ascii="Times New Roman" w:hAnsi="Times New Roman" w:cs="Times New Roman"/>
            <w:color w:val="000000"/>
            <w:sz w:val="24"/>
            <w:szCs w:val="24"/>
          </w:rPr>
          <w:delText xml:space="preserve"> is regarded as one </w:delText>
        </w:r>
        <w:r w:rsidR="00526CFC" w:rsidRPr="008A629D" w:rsidDel="00EA101D">
          <w:rPr>
            <w:rFonts w:ascii="Times New Roman" w:hAnsi="Times New Roman" w:cs="Times New Roman"/>
            <w:color w:val="000000"/>
            <w:sz w:val="24"/>
            <w:szCs w:val="24"/>
          </w:rPr>
          <w:br/>
        </w:r>
        <w:r w:rsidR="00006CF0" w:rsidDel="00EA101D">
          <w:rPr>
            <w:rFonts w:ascii="Times New Roman" w:hAnsi="Times New Roman" w:cs="Times New Roman"/>
            <w:color w:val="000000"/>
            <w:sz w:val="24"/>
            <w:szCs w:val="24"/>
          </w:rPr>
          <w:delText xml:space="preserve">of the most </w:delText>
        </w:r>
        <w:r w:rsidR="00526CFC" w:rsidRPr="008A629D" w:rsidDel="00EA101D">
          <w:rPr>
            <w:rFonts w:ascii="Times New Roman" w:hAnsi="Times New Roman" w:cs="Times New Roman"/>
            <w:color w:val="000000"/>
            <w:sz w:val="24"/>
            <w:szCs w:val="24"/>
          </w:rPr>
          <w:delText>serious threats to water quality in natural aquatic ecosystems</w:delText>
        </w:r>
      </w:del>
      <w:r w:rsidR="00526CFC" w:rsidRPr="008A629D">
        <w:rPr>
          <w:rFonts w:ascii="Times New Roman" w:hAnsi="Times New Roman" w:cs="Times New Roman"/>
          <w:color w:val="000000"/>
          <w:sz w:val="24"/>
          <w:szCs w:val="24"/>
        </w:rPr>
        <w:t xml:space="preserve"> (</w:t>
      </w:r>
      <w:proofErr w:type="spellStart"/>
      <w:r w:rsidR="00853671" w:rsidRPr="00563108">
        <w:rPr>
          <w:rFonts w:ascii="Times New Roman" w:eastAsia="Times New Roman" w:hAnsi="Times New Roman" w:cs="Times New Roman"/>
          <w:color w:val="222222"/>
          <w:sz w:val="24"/>
          <w:szCs w:val="24"/>
          <w:shd w:val="clear" w:color="auto" w:fill="FFFFFF"/>
        </w:rPr>
        <w:t>Calijuri</w:t>
      </w:r>
      <w:proofErr w:type="spellEnd"/>
      <w:r w:rsidR="00853671">
        <w:rPr>
          <w:rFonts w:ascii="Times New Roman" w:eastAsia="Times New Roman" w:hAnsi="Times New Roman" w:cs="Times New Roman"/>
          <w:color w:val="222222"/>
          <w:sz w:val="24"/>
          <w:szCs w:val="24"/>
          <w:shd w:val="clear" w:color="auto" w:fill="FFFFFF"/>
        </w:rPr>
        <w:t xml:space="preserve"> at el., 2008</w:t>
      </w:r>
      <w:r w:rsidR="00526CFC" w:rsidRPr="008A629D">
        <w:rPr>
          <w:rFonts w:ascii="Times New Roman" w:hAnsi="Times New Roman" w:cs="Times New Roman"/>
          <w:color w:val="000000"/>
          <w:sz w:val="24"/>
          <w:szCs w:val="24"/>
        </w:rPr>
        <w:t>). Thus</w:t>
      </w:r>
      <w:ins w:id="175" w:author="Nyamisi Peter" w:date="2022-12-28T09:08:00Z">
        <w:r>
          <w:rPr>
            <w:rFonts w:ascii="Times New Roman" w:hAnsi="Times New Roman" w:cs="Times New Roman"/>
            <w:color w:val="000000"/>
            <w:sz w:val="24"/>
            <w:szCs w:val="24"/>
          </w:rPr>
          <w:t>,</w:t>
        </w:r>
      </w:ins>
      <w:r w:rsidR="00526CFC" w:rsidRPr="008A629D">
        <w:rPr>
          <w:rFonts w:ascii="Times New Roman" w:hAnsi="Times New Roman" w:cs="Times New Roman"/>
          <w:color w:val="000000"/>
          <w:sz w:val="24"/>
          <w:szCs w:val="24"/>
        </w:rPr>
        <w:t xml:space="preserve"> it is important to identify the sources of nutrients in catchments in order</w:t>
      </w:r>
      <w:r w:rsidR="00526CFC" w:rsidRPr="008A629D">
        <w:rPr>
          <w:rFonts w:ascii="Times New Roman" w:hAnsi="Times New Roman" w:cs="Times New Roman"/>
          <w:color w:val="000000"/>
          <w:sz w:val="24"/>
          <w:szCs w:val="24"/>
        </w:rPr>
        <w:br/>
        <w:t>to manage and prevent eutrophication</w:t>
      </w:r>
      <w:ins w:id="176" w:author="Nyamisi Peter" w:date="2022-12-28T09:09:00Z">
        <w:r>
          <w:rPr>
            <w:rFonts w:ascii="Times New Roman" w:hAnsi="Times New Roman" w:cs="Times New Roman"/>
            <w:color w:val="000000"/>
            <w:sz w:val="24"/>
            <w:szCs w:val="24"/>
          </w:rPr>
          <w:t>.</w:t>
        </w:r>
      </w:ins>
      <w:del w:id="177" w:author="Nyamisi Peter" w:date="2022-12-28T09:09:00Z">
        <w:r w:rsidR="00526CFC" w:rsidDel="00EA101D">
          <w:rPr>
            <w:rFonts w:ascii="Times New Roman" w:hAnsi="Times New Roman" w:cs="Times New Roman"/>
            <w:color w:val="000000"/>
            <w:sz w:val="24"/>
            <w:szCs w:val="24"/>
          </w:rPr>
          <w:delText>,</w:delText>
        </w:r>
      </w:del>
      <w:r w:rsidR="00526CFC">
        <w:rPr>
          <w:rFonts w:ascii="Times New Roman" w:hAnsi="Times New Roman" w:cs="Times New Roman"/>
          <w:color w:val="000000"/>
          <w:sz w:val="24"/>
          <w:szCs w:val="24"/>
        </w:rPr>
        <w:t xml:space="preserve"> </w:t>
      </w:r>
      <w:del w:id="178" w:author="Nyamisi Peter" w:date="2022-12-28T09:09:00Z">
        <w:r w:rsidR="00526CFC" w:rsidDel="00AB2C4C">
          <w:rPr>
            <w:rFonts w:ascii="Times New Roman" w:hAnsi="Times New Roman" w:cs="Times New Roman"/>
            <w:color w:val="000000"/>
            <w:sz w:val="24"/>
            <w:szCs w:val="24"/>
          </w:rPr>
          <w:delText>nutrients and indicators of nutrient related impairment except in extreme cases nutrients alone do not impair direct beneficial uses rather they cause indirect impacts through their biostimulatory effect on algal growth, low DO and extreme pH condition among others that can impair uses examples benthic algal biomass, planktonic chlorophyll a concentrations ,diurnal DO and pH fluctuations , blue green algae (microcystis) and ionized ammonia  (</w:delText>
        </w:r>
        <w:r w:rsidR="00C51D43" w:rsidRPr="00563108" w:rsidDel="00AB2C4C">
          <w:rPr>
            <w:rFonts w:eastAsia="Times New Roman"/>
            <w:color w:val="222222"/>
            <w:shd w:val="clear" w:color="auto" w:fill="FFFFFF"/>
          </w:rPr>
          <w:delText>Ahmed</w:delText>
        </w:r>
        <w:r w:rsidR="00C51D43" w:rsidDel="00AB2C4C">
          <w:rPr>
            <w:rFonts w:eastAsia="Times New Roman"/>
            <w:color w:val="222222"/>
            <w:shd w:val="clear" w:color="auto" w:fill="FFFFFF"/>
          </w:rPr>
          <w:delText xml:space="preserve"> at el., 2021</w:delText>
        </w:r>
        <w:r w:rsidR="00526CFC" w:rsidDel="00AB2C4C">
          <w:rPr>
            <w:rFonts w:ascii="Times New Roman" w:hAnsi="Times New Roman" w:cs="Times New Roman"/>
            <w:color w:val="000000"/>
            <w:sz w:val="24"/>
            <w:szCs w:val="24"/>
          </w:rPr>
          <w:delText>)</w:delText>
        </w:r>
        <w:r w:rsidR="00526CFC" w:rsidRPr="008A629D" w:rsidDel="00AB2C4C">
          <w:rPr>
            <w:rFonts w:ascii="Times New Roman" w:hAnsi="Times New Roman" w:cs="Times New Roman"/>
            <w:color w:val="000000"/>
            <w:sz w:val="24"/>
            <w:szCs w:val="24"/>
          </w:rPr>
          <w:delText>.</w:delText>
        </w:r>
        <w:r w:rsidR="00526CFC" w:rsidDel="00AB2C4C">
          <w:rPr>
            <w:rFonts w:ascii="Times New Roman" w:hAnsi="Times New Roman" w:cs="Times New Roman"/>
            <w:color w:val="000000"/>
            <w:sz w:val="24"/>
            <w:szCs w:val="24"/>
          </w:rPr>
          <w:delText xml:space="preserve"> </w:delText>
        </w:r>
      </w:del>
      <w:r w:rsidR="00526CFC" w:rsidRPr="008A629D">
        <w:rPr>
          <w:rFonts w:ascii="Times New Roman" w:hAnsi="Times New Roman" w:cs="Times New Roman"/>
          <w:color w:val="000000"/>
          <w:sz w:val="24"/>
          <w:szCs w:val="24"/>
        </w:rPr>
        <w:t>So there is a need</w:t>
      </w:r>
      <w:r w:rsidR="00526CFC" w:rsidRPr="008A629D">
        <w:rPr>
          <w:rFonts w:ascii="Times New Roman" w:hAnsi="Times New Roman" w:cs="Times New Roman"/>
          <w:color w:val="242021"/>
          <w:sz w:val="24"/>
          <w:szCs w:val="24"/>
        </w:rPr>
        <w:t xml:space="preserve"> to determine the relationship </w:t>
      </w:r>
      <w:r w:rsidR="00526CFC">
        <w:rPr>
          <w:rFonts w:ascii="Times New Roman" w:hAnsi="Times New Roman" w:cs="Times New Roman"/>
          <w:color w:val="242021"/>
          <w:sz w:val="24"/>
          <w:szCs w:val="24"/>
        </w:rPr>
        <w:t xml:space="preserve">between </w:t>
      </w:r>
      <w:r w:rsidR="00526CFC" w:rsidRPr="008A629D">
        <w:rPr>
          <w:rFonts w:ascii="Times New Roman" w:hAnsi="Times New Roman" w:cs="Times New Roman"/>
          <w:color w:val="242021"/>
          <w:sz w:val="24"/>
          <w:szCs w:val="24"/>
        </w:rPr>
        <w:t>nutrients concentration and chlorophyll</w:t>
      </w:r>
      <w:ins w:id="179" w:author="Nyamisi Peter" w:date="2022-12-28T09:09:00Z">
        <w:r w:rsidR="00AB2C4C">
          <w:rPr>
            <w:rFonts w:ascii="Times New Roman" w:hAnsi="Times New Roman" w:cs="Times New Roman"/>
            <w:color w:val="242021"/>
            <w:sz w:val="24"/>
            <w:szCs w:val="24"/>
          </w:rPr>
          <w:t>-</w:t>
        </w:r>
      </w:ins>
      <w:del w:id="180" w:author="Nyamisi Peter" w:date="2022-12-28T09:09:00Z">
        <w:r w:rsidR="00526CFC" w:rsidRPr="008A629D" w:rsidDel="00AB2C4C">
          <w:rPr>
            <w:rFonts w:ascii="Times New Roman" w:hAnsi="Times New Roman" w:cs="Times New Roman"/>
            <w:color w:val="242021"/>
            <w:sz w:val="24"/>
            <w:szCs w:val="24"/>
          </w:rPr>
          <w:delText xml:space="preserve"> </w:delText>
        </w:r>
      </w:del>
      <w:r w:rsidR="00526CFC" w:rsidRPr="008A629D">
        <w:rPr>
          <w:rFonts w:ascii="Times New Roman" w:hAnsi="Times New Roman" w:cs="Times New Roman"/>
          <w:color w:val="242021"/>
          <w:sz w:val="24"/>
          <w:szCs w:val="24"/>
        </w:rPr>
        <w:t xml:space="preserve">a in the </w:t>
      </w:r>
      <w:proofErr w:type="spellStart"/>
      <w:r w:rsidR="00526CFC" w:rsidRPr="008A629D">
        <w:rPr>
          <w:rFonts w:ascii="Times New Roman" w:hAnsi="Times New Roman" w:cs="Times New Roman"/>
          <w:color w:val="242021"/>
          <w:sz w:val="24"/>
          <w:szCs w:val="24"/>
        </w:rPr>
        <w:t>Msimbazi</w:t>
      </w:r>
      <w:proofErr w:type="spellEnd"/>
      <w:r w:rsidR="00526CFC" w:rsidRPr="008A629D">
        <w:rPr>
          <w:rFonts w:ascii="Times New Roman" w:hAnsi="Times New Roman" w:cs="Times New Roman"/>
          <w:color w:val="242021"/>
          <w:sz w:val="24"/>
          <w:szCs w:val="24"/>
        </w:rPr>
        <w:t xml:space="preserve"> River because chlorophyll a is identified as a major photosynthetic pigment in a lot of phytoplankton and </w:t>
      </w:r>
      <w:commentRangeStart w:id="181"/>
      <w:r w:rsidR="00526CFC" w:rsidRPr="008A629D">
        <w:rPr>
          <w:rFonts w:ascii="Times New Roman" w:hAnsi="Times New Roman" w:cs="Times New Roman"/>
          <w:color w:val="242021"/>
          <w:sz w:val="24"/>
          <w:szCs w:val="24"/>
        </w:rPr>
        <w:t xml:space="preserve">trophy </w:t>
      </w:r>
      <w:commentRangeEnd w:id="181"/>
      <w:r w:rsidR="00AB2C4C">
        <w:rPr>
          <w:rStyle w:val="CommentReference"/>
        </w:rPr>
        <w:commentReference w:id="181"/>
      </w:r>
      <w:r w:rsidR="00526CFC" w:rsidRPr="008A629D">
        <w:rPr>
          <w:rFonts w:ascii="Times New Roman" w:hAnsi="Times New Roman" w:cs="Times New Roman"/>
          <w:color w:val="242021"/>
          <w:sz w:val="24"/>
          <w:szCs w:val="24"/>
        </w:rPr>
        <w:t>index in aquatic system also changes with nutrients and environmental factors so to know about effective factors on chlorophyll a concentration is very important for ecosystem manag</w:t>
      </w:r>
      <w:r w:rsidR="00C47D1E">
        <w:rPr>
          <w:rFonts w:ascii="Times New Roman" w:hAnsi="Times New Roman" w:cs="Times New Roman"/>
          <w:color w:val="242021"/>
          <w:sz w:val="24"/>
          <w:szCs w:val="24"/>
        </w:rPr>
        <w:t>ement</w:t>
      </w:r>
      <w:r w:rsidR="00FC7916">
        <w:rPr>
          <w:rFonts w:ascii="Times New Roman" w:hAnsi="Times New Roman" w:cs="Times New Roman"/>
          <w:color w:val="242021"/>
          <w:sz w:val="24"/>
          <w:szCs w:val="24"/>
        </w:rPr>
        <w:t xml:space="preserve"> and to know environmental regulation to curb nutrient loading and especially </w:t>
      </w:r>
      <w:proofErr w:type="spellStart"/>
      <w:r w:rsidR="00FC7916">
        <w:rPr>
          <w:rFonts w:ascii="Times New Roman" w:hAnsi="Times New Roman" w:cs="Times New Roman"/>
          <w:color w:val="242021"/>
          <w:sz w:val="24"/>
          <w:szCs w:val="24"/>
        </w:rPr>
        <w:t>non point</w:t>
      </w:r>
      <w:proofErr w:type="spellEnd"/>
      <w:r w:rsidR="00FC7916">
        <w:rPr>
          <w:rFonts w:ascii="Times New Roman" w:hAnsi="Times New Roman" w:cs="Times New Roman"/>
          <w:color w:val="242021"/>
          <w:sz w:val="24"/>
          <w:szCs w:val="24"/>
        </w:rPr>
        <w:t xml:space="preserve"> sources in urbanizing areas</w:t>
      </w:r>
      <w:r w:rsidR="00C47D1E">
        <w:rPr>
          <w:rFonts w:ascii="Times New Roman" w:hAnsi="Times New Roman" w:cs="Times New Roman"/>
          <w:color w:val="242021"/>
          <w:sz w:val="24"/>
          <w:szCs w:val="24"/>
        </w:rPr>
        <w:t>.</w:t>
      </w:r>
    </w:p>
    <w:p w14:paraId="6FBE6A13" w14:textId="77777777" w:rsidR="00F83892" w:rsidRPr="008A629D" w:rsidRDefault="00942FD0" w:rsidP="00595E43">
      <w:pPr>
        <w:pStyle w:val="Heading2"/>
      </w:pPr>
      <w:bookmarkStart w:id="182" w:name="_Toc175165151"/>
      <w:r w:rsidRPr="008A629D">
        <w:t xml:space="preserve">1.3 </w:t>
      </w:r>
      <w:r w:rsidR="00E94282" w:rsidRPr="008A629D">
        <w:t>Objectives of the research</w:t>
      </w:r>
      <w:bookmarkEnd w:id="182"/>
    </w:p>
    <w:p w14:paraId="76F843A6" w14:textId="2A10415B" w:rsidR="00F83892" w:rsidRPr="008A629D" w:rsidRDefault="002641DF" w:rsidP="007B56AF">
      <w:pPr>
        <w:pStyle w:val="Heading3"/>
      </w:pPr>
      <w:bookmarkStart w:id="183" w:name="_Toc175165152"/>
      <w:r w:rsidRPr="008A629D">
        <w:t>1.3.1</w:t>
      </w:r>
      <w:ins w:id="184" w:author="Nyamisi Peter" w:date="2022-12-28T09:13:00Z">
        <w:r w:rsidR="00F77F1C">
          <w:t xml:space="preserve"> </w:t>
        </w:r>
      </w:ins>
      <w:r w:rsidR="00F83892" w:rsidRPr="008A629D">
        <w:t>General objective</w:t>
      </w:r>
      <w:bookmarkEnd w:id="183"/>
    </w:p>
    <w:p w14:paraId="2D48351C" w14:textId="7EAD3CD1" w:rsidR="00527356" w:rsidRPr="008A629D" w:rsidRDefault="00A643F3" w:rsidP="00596978">
      <w:pPr>
        <w:pStyle w:val="ListParagraph"/>
        <w:spacing w:line="360" w:lineRule="auto"/>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The aim of this study is </w:t>
      </w:r>
      <w:r w:rsidRPr="008A629D">
        <w:rPr>
          <w:rFonts w:ascii="Times New Roman" w:hAnsi="Times New Roman" w:cs="Times New Roman"/>
          <w:bCs/>
          <w:color w:val="000000"/>
          <w:sz w:val="24"/>
          <w:szCs w:val="24"/>
        </w:rPr>
        <w:t>to</w:t>
      </w:r>
      <w:r w:rsidR="00966D07" w:rsidRPr="008A629D">
        <w:rPr>
          <w:rFonts w:ascii="Times New Roman" w:hAnsi="Times New Roman" w:cs="Times New Roman"/>
          <w:bCs/>
          <w:color w:val="000000"/>
          <w:sz w:val="24"/>
          <w:szCs w:val="24"/>
        </w:rPr>
        <w:t xml:space="preserve"> explore the</w:t>
      </w:r>
      <w:r w:rsidR="00527356" w:rsidRPr="008A629D">
        <w:rPr>
          <w:rFonts w:ascii="Times New Roman" w:hAnsi="Times New Roman" w:cs="Times New Roman"/>
          <w:bCs/>
          <w:color w:val="000000"/>
          <w:sz w:val="24"/>
          <w:szCs w:val="24"/>
        </w:rPr>
        <w:t xml:space="preserve"> </w:t>
      </w:r>
      <w:del w:id="185" w:author="Nyamisi Peter" w:date="2022-12-28T09:12:00Z">
        <w:r w:rsidR="00527356" w:rsidRPr="008A629D" w:rsidDel="00F77F1C">
          <w:rPr>
            <w:rFonts w:ascii="Times New Roman" w:hAnsi="Times New Roman" w:cs="Times New Roman"/>
            <w:bCs/>
            <w:color w:val="000000"/>
            <w:sz w:val="24"/>
            <w:szCs w:val="24"/>
          </w:rPr>
          <w:delText xml:space="preserve">relationship </w:delText>
        </w:r>
      </w:del>
      <w:ins w:id="186" w:author="Nyamisi Peter" w:date="2022-12-28T09:12:00Z">
        <w:r w:rsidR="00F77F1C">
          <w:rPr>
            <w:rFonts w:ascii="Times New Roman" w:hAnsi="Times New Roman" w:cs="Times New Roman"/>
            <w:bCs/>
            <w:color w:val="000000"/>
            <w:sz w:val="24"/>
            <w:szCs w:val="24"/>
          </w:rPr>
          <w:t>influence</w:t>
        </w:r>
      </w:ins>
      <w:del w:id="187" w:author="Nyamisi Peter" w:date="2022-12-28T09:13:00Z">
        <w:r w:rsidR="00527356" w:rsidRPr="008A629D" w:rsidDel="00F77F1C">
          <w:rPr>
            <w:rFonts w:ascii="Times New Roman" w:hAnsi="Times New Roman" w:cs="Times New Roman"/>
            <w:bCs/>
            <w:color w:val="000000"/>
            <w:sz w:val="24"/>
            <w:szCs w:val="24"/>
          </w:rPr>
          <w:delText xml:space="preserve">between </w:delText>
        </w:r>
      </w:del>
      <w:ins w:id="188" w:author="Nyamisi Peter" w:date="2022-12-28T09:13:00Z">
        <w:r w:rsidR="00F77F1C">
          <w:rPr>
            <w:rFonts w:ascii="Times New Roman" w:hAnsi="Times New Roman" w:cs="Times New Roman"/>
            <w:bCs/>
            <w:color w:val="000000"/>
            <w:sz w:val="24"/>
            <w:szCs w:val="24"/>
          </w:rPr>
          <w:t xml:space="preserve"> of </w:t>
        </w:r>
      </w:ins>
      <w:r w:rsidR="00527356" w:rsidRPr="008A629D">
        <w:rPr>
          <w:rFonts w:ascii="Times New Roman" w:hAnsi="Times New Roman" w:cs="Times New Roman"/>
          <w:bCs/>
          <w:color w:val="000000"/>
          <w:sz w:val="24"/>
          <w:szCs w:val="24"/>
        </w:rPr>
        <w:t xml:space="preserve">nutrients </w:t>
      </w:r>
      <w:del w:id="189" w:author="Nyamisi Peter" w:date="2022-12-28T09:13:00Z">
        <w:r w:rsidR="00527356" w:rsidRPr="008A629D" w:rsidDel="00F77F1C">
          <w:rPr>
            <w:rFonts w:ascii="Times New Roman" w:hAnsi="Times New Roman" w:cs="Times New Roman"/>
            <w:bCs/>
            <w:color w:val="000000"/>
            <w:sz w:val="24"/>
            <w:szCs w:val="24"/>
          </w:rPr>
          <w:delText xml:space="preserve">and </w:delText>
        </w:r>
      </w:del>
      <w:ins w:id="190" w:author="Nyamisi Peter" w:date="2022-12-28T09:13:00Z">
        <w:r w:rsidR="00BA21AD">
          <w:rPr>
            <w:rFonts w:ascii="Times New Roman" w:hAnsi="Times New Roman" w:cs="Times New Roman"/>
            <w:bCs/>
            <w:color w:val="000000"/>
            <w:sz w:val="24"/>
            <w:szCs w:val="24"/>
          </w:rPr>
          <w:t>i</w:t>
        </w:r>
        <w:r w:rsidR="00F77F1C">
          <w:rPr>
            <w:rFonts w:ascii="Times New Roman" w:hAnsi="Times New Roman" w:cs="Times New Roman"/>
            <w:bCs/>
            <w:color w:val="000000"/>
            <w:sz w:val="24"/>
            <w:szCs w:val="24"/>
          </w:rPr>
          <w:t>n</w:t>
        </w:r>
        <w:r w:rsidR="00F77F1C" w:rsidRPr="008A629D">
          <w:rPr>
            <w:rFonts w:ascii="Times New Roman" w:hAnsi="Times New Roman" w:cs="Times New Roman"/>
            <w:bCs/>
            <w:color w:val="000000"/>
            <w:sz w:val="24"/>
            <w:szCs w:val="24"/>
          </w:rPr>
          <w:t xml:space="preserve"> </w:t>
        </w:r>
      </w:ins>
      <w:r w:rsidR="00527356" w:rsidRPr="008A629D">
        <w:rPr>
          <w:rFonts w:ascii="Times New Roman" w:hAnsi="Times New Roman" w:cs="Times New Roman"/>
          <w:bCs/>
          <w:color w:val="000000"/>
          <w:sz w:val="24"/>
          <w:szCs w:val="24"/>
        </w:rPr>
        <w:t>chlorophyll</w:t>
      </w:r>
      <w:ins w:id="191" w:author="Nyamisi Peter" w:date="2022-12-28T09:13:00Z">
        <w:r w:rsidR="00F77F1C">
          <w:rPr>
            <w:rFonts w:ascii="Times New Roman" w:hAnsi="Times New Roman" w:cs="Times New Roman"/>
            <w:bCs/>
            <w:color w:val="000000"/>
            <w:sz w:val="24"/>
            <w:szCs w:val="24"/>
          </w:rPr>
          <w:t>-</w:t>
        </w:r>
      </w:ins>
      <w:del w:id="192" w:author="Nyamisi Peter" w:date="2022-12-28T09:13:00Z">
        <w:r w:rsidR="00527356" w:rsidRPr="008A629D" w:rsidDel="00F77F1C">
          <w:rPr>
            <w:rFonts w:ascii="Times New Roman" w:hAnsi="Times New Roman" w:cs="Times New Roman"/>
            <w:bCs/>
            <w:color w:val="000000"/>
            <w:sz w:val="24"/>
            <w:szCs w:val="24"/>
          </w:rPr>
          <w:delText xml:space="preserve"> </w:delText>
        </w:r>
      </w:del>
      <w:r w:rsidR="00966D07" w:rsidRPr="00BA21AD">
        <w:rPr>
          <w:rFonts w:ascii="Times New Roman" w:hAnsi="Times New Roman" w:cs="Times New Roman"/>
          <w:bCs/>
          <w:i/>
          <w:color w:val="000000"/>
          <w:sz w:val="24"/>
          <w:szCs w:val="24"/>
          <w:rPrChange w:id="193" w:author="Nyamisi Peter" w:date="2022-12-28T09:39:00Z">
            <w:rPr>
              <w:rFonts w:ascii="Times New Roman" w:hAnsi="Times New Roman" w:cs="Times New Roman"/>
              <w:bCs/>
              <w:color w:val="000000"/>
              <w:sz w:val="24"/>
              <w:szCs w:val="24"/>
            </w:rPr>
          </w:rPrChange>
        </w:rPr>
        <w:t>a</w:t>
      </w:r>
      <w:r w:rsidR="00966D07" w:rsidRPr="008A629D">
        <w:rPr>
          <w:rFonts w:ascii="Times New Roman" w:hAnsi="Times New Roman" w:cs="Times New Roman"/>
          <w:bCs/>
          <w:color w:val="000000"/>
          <w:sz w:val="24"/>
          <w:szCs w:val="24"/>
        </w:rPr>
        <w:t xml:space="preserve"> </w:t>
      </w:r>
      <w:r w:rsidR="003862DF" w:rsidRPr="008A629D">
        <w:rPr>
          <w:rFonts w:ascii="Times New Roman" w:hAnsi="Times New Roman" w:cs="Times New Roman"/>
          <w:bCs/>
          <w:color w:val="000000"/>
          <w:sz w:val="24"/>
          <w:szCs w:val="24"/>
        </w:rPr>
        <w:t xml:space="preserve">concentration </w:t>
      </w:r>
      <w:del w:id="194" w:author="Nyamisi Peter" w:date="2022-12-28T09:13:00Z">
        <w:r w:rsidR="003862DF" w:rsidRPr="008A629D" w:rsidDel="00F77F1C">
          <w:rPr>
            <w:rFonts w:ascii="Times New Roman" w:hAnsi="Times New Roman" w:cs="Times New Roman"/>
            <w:bCs/>
            <w:color w:val="000000"/>
            <w:sz w:val="24"/>
            <w:szCs w:val="24"/>
          </w:rPr>
          <w:delText>in</w:delText>
        </w:r>
        <w:r w:rsidR="004F4ADF" w:rsidRPr="008A629D" w:rsidDel="00F77F1C">
          <w:rPr>
            <w:rFonts w:ascii="Times New Roman" w:hAnsi="Times New Roman" w:cs="Times New Roman"/>
            <w:bCs/>
            <w:color w:val="000000"/>
            <w:sz w:val="24"/>
            <w:szCs w:val="24"/>
          </w:rPr>
          <w:delText xml:space="preserve"> </w:delText>
        </w:r>
      </w:del>
      <w:ins w:id="195" w:author="Nyamisi Peter" w:date="2022-12-28T09:13:00Z">
        <w:r w:rsidR="00F77F1C">
          <w:rPr>
            <w:rFonts w:ascii="Times New Roman" w:hAnsi="Times New Roman" w:cs="Times New Roman"/>
            <w:bCs/>
            <w:color w:val="000000"/>
            <w:sz w:val="24"/>
            <w:szCs w:val="24"/>
          </w:rPr>
          <w:t>at</w:t>
        </w:r>
        <w:r w:rsidR="00F77F1C" w:rsidRPr="008A629D">
          <w:rPr>
            <w:rFonts w:ascii="Times New Roman" w:hAnsi="Times New Roman" w:cs="Times New Roman"/>
            <w:bCs/>
            <w:color w:val="000000"/>
            <w:sz w:val="24"/>
            <w:szCs w:val="24"/>
          </w:rPr>
          <w:t xml:space="preserve"> </w:t>
        </w:r>
      </w:ins>
      <w:proofErr w:type="spellStart"/>
      <w:r w:rsidR="004F4ADF" w:rsidRPr="008A629D">
        <w:rPr>
          <w:rFonts w:ascii="Times New Roman" w:hAnsi="Times New Roman" w:cs="Times New Roman"/>
          <w:bCs/>
          <w:color w:val="000000"/>
          <w:sz w:val="24"/>
          <w:szCs w:val="24"/>
        </w:rPr>
        <w:t>Msimbazi</w:t>
      </w:r>
      <w:proofErr w:type="spellEnd"/>
      <w:r w:rsidR="004F4ADF" w:rsidRPr="008A629D">
        <w:rPr>
          <w:rFonts w:ascii="Times New Roman" w:hAnsi="Times New Roman" w:cs="Times New Roman"/>
          <w:bCs/>
          <w:color w:val="000000"/>
          <w:sz w:val="24"/>
          <w:szCs w:val="24"/>
        </w:rPr>
        <w:t xml:space="preserve"> River</w:t>
      </w:r>
      <w:ins w:id="196" w:author="Nyamisi Peter" w:date="2022-12-28T09:13:00Z">
        <w:r w:rsidR="00F77F1C">
          <w:rPr>
            <w:rFonts w:ascii="Times New Roman" w:hAnsi="Times New Roman" w:cs="Times New Roman"/>
            <w:bCs/>
            <w:color w:val="000000"/>
            <w:sz w:val="24"/>
            <w:szCs w:val="24"/>
          </w:rPr>
          <w:t>.</w:t>
        </w:r>
      </w:ins>
      <w:r w:rsidR="004F4ADF" w:rsidRPr="008A629D">
        <w:rPr>
          <w:rFonts w:ascii="Times New Roman" w:hAnsi="Times New Roman" w:cs="Times New Roman"/>
          <w:bCs/>
          <w:color w:val="000000"/>
          <w:sz w:val="24"/>
          <w:szCs w:val="24"/>
        </w:rPr>
        <w:t xml:space="preserve"> </w:t>
      </w:r>
      <w:del w:id="197" w:author="Nyamisi Peter" w:date="2022-12-28T09:13:00Z">
        <w:r w:rsidR="004F4ADF" w:rsidRPr="008A629D" w:rsidDel="00F77F1C">
          <w:rPr>
            <w:rFonts w:ascii="Times New Roman" w:hAnsi="Times New Roman" w:cs="Times New Roman"/>
            <w:bCs/>
            <w:color w:val="000000"/>
            <w:sz w:val="24"/>
            <w:szCs w:val="24"/>
          </w:rPr>
          <w:delText xml:space="preserve">especially total phosphorus (TP) and total nitrogen </w:delText>
        </w:r>
        <w:r w:rsidR="00966D07" w:rsidRPr="008A629D" w:rsidDel="00F77F1C">
          <w:rPr>
            <w:rFonts w:ascii="Times New Roman" w:hAnsi="Times New Roman" w:cs="Times New Roman"/>
            <w:bCs/>
            <w:color w:val="000000"/>
            <w:sz w:val="24"/>
            <w:szCs w:val="24"/>
          </w:rPr>
          <w:delText>(TN)</w:delText>
        </w:r>
      </w:del>
    </w:p>
    <w:p w14:paraId="462A4C1D" w14:textId="66FF2959" w:rsidR="00C47D1E" w:rsidRDefault="00942FD0" w:rsidP="007B56AF">
      <w:pPr>
        <w:pStyle w:val="Heading3"/>
      </w:pPr>
      <w:bookmarkStart w:id="198" w:name="_Toc175165153"/>
      <w:r w:rsidRPr="008A629D">
        <w:t>1.3.2</w:t>
      </w:r>
      <w:ins w:id="199" w:author="Nyamisi Peter" w:date="2022-12-28T09:13:00Z">
        <w:r w:rsidR="00F77F1C">
          <w:t xml:space="preserve"> </w:t>
        </w:r>
      </w:ins>
      <w:r w:rsidR="00F83892" w:rsidRPr="008A629D">
        <w:t>Specific objective</w:t>
      </w:r>
      <w:bookmarkEnd w:id="198"/>
      <w:ins w:id="200" w:author="Nyamisi Peter" w:date="2022-12-28T09:13:00Z">
        <w:r w:rsidR="00F77F1C">
          <w:t>s</w:t>
        </w:r>
      </w:ins>
    </w:p>
    <w:p w14:paraId="5FB6BF50" w14:textId="7F1845D5"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 xml:space="preserve">To determine the concentration of </w:t>
      </w:r>
      <w:del w:id="201" w:author="Nyamisi Peter" w:date="2022-12-28T09:29:00Z">
        <w:r w:rsidRPr="008A629D" w:rsidDel="006944E3">
          <w:rPr>
            <w:rFonts w:ascii="Times New Roman" w:hAnsi="Times New Roman" w:cs="Times New Roman"/>
            <w:sz w:val="24"/>
            <w:szCs w:val="24"/>
          </w:rPr>
          <w:delText xml:space="preserve">total </w:delText>
        </w:r>
      </w:del>
      <w:r w:rsidRPr="008A629D">
        <w:rPr>
          <w:rFonts w:ascii="Times New Roman" w:hAnsi="Times New Roman" w:cs="Times New Roman"/>
          <w:sz w:val="24"/>
          <w:szCs w:val="24"/>
        </w:rPr>
        <w:t xml:space="preserve">phosphate </w:t>
      </w:r>
      <w:ins w:id="202" w:author="Nyamisi Peter" w:date="2022-12-28T09:29:00Z">
        <w:r w:rsidR="006944E3">
          <w:rPr>
            <w:rFonts w:ascii="Times New Roman" w:hAnsi="Times New Roman" w:cs="Times New Roman"/>
            <w:sz w:val="24"/>
            <w:szCs w:val="24"/>
          </w:rPr>
          <w:t xml:space="preserve">levels at </w:t>
        </w:r>
      </w:ins>
      <w:ins w:id="203" w:author="Nyamisi Peter" w:date="2022-12-28T09:32:00Z">
        <w:r w:rsidR="00BA21AD">
          <w:rPr>
            <w:rFonts w:ascii="Times New Roman" w:hAnsi="Times New Roman" w:cs="Times New Roman"/>
            <w:sz w:val="24"/>
            <w:szCs w:val="24"/>
          </w:rPr>
          <w:t>the upper, middle and lower part</w:t>
        </w:r>
      </w:ins>
      <w:ins w:id="204" w:author="Nyamisi Peter" w:date="2022-12-28T09:29:00Z">
        <w:r w:rsidR="006944E3">
          <w:rPr>
            <w:rFonts w:ascii="Times New Roman" w:hAnsi="Times New Roman" w:cs="Times New Roman"/>
            <w:sz w:val="24"/>
            <w:szCs w:val="24"/>
          </w:rPr>
          <w:t xml:space="preserve"> of</w:t>
        </w:r>
      </w:ins>
      <w:del w:id="205" w:author="Nyamisi Peter" w:date="2022-12-28T09:29:00Z">
        <w:r w:rsidRPr="008A629D" w:rsidDel="006944E3">
          <w:rPr>
            <w:rFonts w:ascii="Times New Roman" w:hAnsi="Times New Roman" w:cs="Times New Roman"/>
            <w:sz w:val="24"/>
            <w:szCs w:val="24"/>
          </w:rPr>
          <w:delText>in</w:delText>
        </w:r>
      </w:del>
      <w:r w:rsidRPr="008A629D">
        <w:rPr>
          <w:rFonts w:ascii="Times New Roman" w:hAnsi="Times New Roman" w:cs="Times New Roman"/>
          <w:sz w:val="24"/>
          <w:szCs w:val="24"/>
        </w:rPr>
        <w:t xml:space="preserve"> the </w:t>
      </w:r>
      <w:proofErr w:type="spellStart"/>
      <w:ins w:id="206" w:author="Nyamisi Peter" w:date="2022-12-28T09:38:00Z">
        <w:r w:rsidR="00BA21AD">
          <w:rPr>
            <w:rFonts w:ascii="Times New Roman" w:hAnsi="Times New Roman" w:cs="Times New Roman"/>
            <w:sz w:val="24"/>
            <w:szCs w:val="24"/>
          </w:rPr>
          <w:t>Msimbazi</w:t>
        </w:r>
        <w:proofErr w:type="spellEnd"/>
        <w:r w:rsidR="00BA21AD">
          <w:rPr>
            <w:rFonts w:ascii="Times New Roman" w:hAnsi="Times New Roman" w:cs="Times New Roman"/>
            <w:sz w:val="24"/>
            <w:szCs w:val="24"/>
          </w:rPr>
          <w:t xml:space="preserve"> </w:t>
        </w:r>
      </w:ins>
      <w:del w:id="207" w:author="Nyamisi Peter" w:date="2022-12-28T09:38:00Z">
        <w:r w:rsidRPr="008A629D" w:rsidDel="00BA21AD">
          <w:rPr>
            <w:rFonts w:ascii="Times New Roman" w:hAnsi="Times New Roman" w:cs="Times New Roman"/>
            <w:sz w:val="24"/>
            <w:szCs w:val="24"/>
          </w:rPr>
          <w:delText>r</w:delText>
        </w:r>
      </w:del>
      <w:ins w:id="208" w:author="Nyamisi Peter" w:date="2022-12-28T09:38:00Z">
        <w:r w:rsidR="00BA21AD">
          <w:rPr>
            <w:rFonts w:ascii="Times New Roman" w:hAnsi="Times New Roman" w:cs="Times New Roman"/>
            <w:sz w:val="24"/>
            <w:szCs w:val="24"/>
          </w:rPr>
          <w:t>R</w:t>
        </w:r>
      </w:ins>
      <w:r w:rsidRPr="008A629D">
        <w:rPr>
          <w:rFonts w:ascii="Times New Roman" w:hAnsi="Times New Roman" w:cs="Times New Roman"/>
          <w:sz w:val="24"/>
          <w:szCs w:val="24"/>
        </w:rPr>
        <w:t xml:space="preserve">iver </w:t>
      </w:r>
    </w:p>
    <w:p w14:paraId="00D6448C" w14:textId="643706FF"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 xml:space="preserve">To identify </w:t>
      </w:r>
      <w:del w:id="209" w:author="Nyamisi Peter" w:date="2022-12-28T09:29:00Z">
        <w:r w:rsidRPr="008A629D" w:rsidDel="00BA21AD">
          <w:rPr>
            <w:rFonts w:ascii="Times New Roman" w:hAnsi="Times New Roman" w:cs="Times New Roman"/>
            <w:sz w:val="24"/>
            <w:szCs w:val="24"/>
          </w:rPr>
          <w:delText>total nitrogen</w:delText>
        </w:r>
      </w:del>
      <w:ins w:id="210" w:author="Nyamisi Peter" w:date="2022-12-28T09:29:00Z">
        <w:r w:rsidR="00BA21AD">
          <w:rPr>
            <w:rFonts w:ascii="Times New Roman" w:hAnsi="Times New Roman" w:cs="Times New Roman"/>
            <w:sz w:val="24"/>
            <w:szCs w:val="24"/>
          </w:rPr>
          <w:t>the</w:t>
        </w:r>
      </w:ins>
      <w:r w:rsidRPr="008A629D">
        <w:rPr>
          <w:rFonts w:ascii="Times New Roman" w:hAnsi="Times New Roman" w:cs="Times New Roman"/>
          <w:sz w:val="24"/>
          <w:szCs w:val="24"/>
        </w:rPr>
        <w:t xml:space="preserve"> concentration</w:t>
      </w:r>
      <w:ins w:id="211" w:author="Nyamisi Peter" w:date="2022-12-28T09:29:00Z">
        <w:r w:rsidR="00BA21AD">
          <w:rPr>
            <w:rFonts w:ascii="Times New Roman" w:hAnsi="Times New Roman" w:cs="Times New Roman"/>
            <w:sz w:val="24"/>
            <w:szCs w:val="24"/>
          </w:rPr>
          <w:t xml:space="preserve"> of nitrate levels at </w:t>
        </w:r>
      </w:ins>
      <w:ins w:id="212" w:author="Nyamisi Peter" w:date="2022-12-28T09:32:00Z">
        <w:r w:rsidR="00BA21AD">
          <w:rPr>
            <w:rFonts w:ascii="Times New Roman" w:hAnsi="Times New Roman" w:cs="Times New Roman"/>
            <w:sz w:val="24"/>
            <w:szCs w:val="24"/>
          </w:rPr>
          <w:t xml:space="preserve">the upper, middle and lower part </w:t>
        </w:r>
      </w:ins>
      <w:ins w:id="213" w:author="Nyamisi Peter" w:date="2022-12-28T09:30:00Z">
        <w:r w:rsidR="00BA21AD">
          <w:rPr>
            <w:rFonts w:ascii="Times New Roman" w:hAnsi="Times New Roman" w:cs="Times New Roman"/>
            <w:sz w:val="24"/>
            <w:szCs w:val="24"/>
          </w:rPr>
          <w:t>of</w:t>
        </w:r>
      </w:ins>
      <w:del w:id="214" w:author="Nyamisi Peter" w:date="2022-12-28T09:30:00Z">
        <w:r w:rsidRPr="008A629D" w:rsidDel="00BA21AD">
          <w:rPr>
            <w:rFonts w:ascii="Times New Roman" w:hAnsi="Times New Roman" w:cs="Times New Roman"/>
            <w:sz w:val="24"/>
            <w:szCs w:val="24"/>
          </w:rPr>
          <w:delText xml:space="preserve"> in</w:delText>
        </w:r>
      </w:del>
      <w:r w:rsidRPr="008A629D">
        <w:rPr>
          <w:rFonts w:ascii="Times New Roman" w:hAnsi="Times New Roman" w:cs="Times New Roman"/>
          <w:sz w:val="24"/>
          <w:szCs w:val="24"/>
        </w:rPr>
        <w:t xml:space="preserve"> the</w:t>
      </w:r>
      <w:ins w:id="215" w:author="Nyamisi Peter" w:date="2022-12-28T09:38:00Z">
        <w:r w:rsidR="00BA21AD">
          <w:rPr>
            <w:rFonts w:ascii="Times New Roman" w:hAnsi="Times New Roman" w:cs="Times New Roman"/>
            <w:sz w:val="24"/>
            <w:szCs w:val="24"/>
          </w:rPr>
          <w:t xml:space="preserve"> </w:t>
        </w:r>
        <w:proofErr w:type="spellStart"/>
        <w:r w:rsidR="00BA21AD">
          <w:rPr>
            <w:rFonts w:ascii="Times New Roman" w:hAnsi="Times New Roman" w:cs="Times New Roman"/>
            <w:sz w:val="24"/>
            <w:szCs w:val="24"/>
          </w:rPr>
          <w:t>Msimbazi</w:t>
        </w:r>
        <w:proofErr w:type="spellEnd"/>
        <w:r w:rsidR="00BA21AD">
          <w:rPr>
            <w:rFonts w:ascii="Times New Roman" w:hAnsi="Times New Roman" w:cs="Times New Roman"/>
            <w:sz w:val="24"/>
            <w:szCs w:val="24"/>
          </w:rPr>
          <w:t xml:space="preserve"> </w:t>
        </w:r>
      </w:ins>
      <w:del w:id="216" w:author="Nyamisi Peter" w:date="2022-12-28T09:38:00Z">
        <w:r w:rsidRPr="008A629D" w:rsidDel="00BA21AD">
          <w:rPr>
            <w:rFonts w:ascii="Times New Roman" w:hAnsi="Times New Roman" w:cs="Times New Roman"/>
            <w:sz w:val="24"/>
            <w:szCs w:val="24"/>
          </w:rPr>
          <w:delText xml:space="preserve"> r</w:delText>
        </w:r>
      </w:del>
      <w:ins w:id="217" w:author="Nyamisi Peter" w:date="2022-12-28T09:38:00Z">
        <w:r w:rsidR="00BA21AD">
          <w:rPr>
            <w:rFonts w:ascii="Times New Roman" w:hAnsi="Times New Roman" w:cs="Times New Roman"/>
            <w:sz w:val="24"/>
            <w:szCs w:val="24"/>
          </w:rPr>
          <w:t>R</w:t>
        </w:r>
      </w:ins>
      <w:r w:rsidRPr="008A629D">
        <w:rPr>
          <w:rFonts w:ascii="Times New Roman" w:hAnsi="Times New Roman" w:cs="Times New Roman"/>
          <w:sz w:val="24"/>
          <w:szCs w:val="24"/>
        </w:rPr>
        <w:t>iver</w:t>
      </w:r>
    </w:p>
    <w:p w14:paraId="3710523A" w14:textId="6787FFA5" w:rsidR="00966D07" w:rsidRPr="008A629D" w:rsidRDefault="00966D07" w:rsidP="00596978">
      <w:pPr>
        <w:pStyle w:val="ListParagraph"/>
        <w:numPr>
          <w:ilvl w:val="0"/>
          <w:numId w:val="2"/>
        </w:numPr>
        <w:spacing w:line="360" w:lineRule="auto"/>
        <w:ind w:left="0"/>
        <w:jc w:val="both"/>
        <w:rPr>
          <w:rFonts w:ascii="Times New Roman" w:hAnsi="Times New Roman" w:cs="Times New Roman"/>
          <w:sz w:val="24"/>
          <w:szCs w:val="24"/>
        </w:rPr>
      </w:pPr>
      <w:r w:rsidRPr="008A629D">
        <w:rPr>
          <w:rFonts w:ascii="Times New Roman" w:hAnsi="Times New Roman" w:cs="Times New Roman"/>
          <w:sz w:val="24"/>
          <w:szCs w:val="24"/>
        </w:rPr>
        <w:t xml:space="preserve">To </w:t>
      </w:r>
      <w:del w:id="218" w:author="Nyamisi Peter" w:date="2022-12-28T09:30:00Z">
        <w:r w:rsidRPr="008A629D" w:rsidDel="00BA21AD">
          <w:rPr>
            <w:rFonts w:ascii="Times New Roman" w:hAnsi="Times New Roman" w:cs="Times New Roman"/>
            <w:sz w:val="24"/>
            <w:szCs w:val="24"/>
          </w:rPr>
          <w:delText xml:space="preserve">examine </w:delText>
        </w:r>
      </w:del>
      <w:ins w:id="219" w:author="Nyamisi Peter" w:date="2022-12-28T09:30:00Z">
        <w:r w:rsidR="00BA21AD">
          <w:rPr>
            <w:rFonts w:ascii="Times New Roman" w:hAnsi="Times New Roman" w:cs="Times New Roman"/>
            <w:sz w:val="24"/>
            <w:szCs w:val="24"/>
          </w:rPr>
          <w:t>assess the</w:t>
        </w:r>
        <w:r w:rsidR="00BA21AD" w:rsidRPr="008A629D">
          <w:rPr>
            <w:rFonts w:ascii="Times New Roman" w:hAnsi="Times New Roman" w:cs="Times New Roman"/>
            <w:sz w:val="24"/>
            <w:szCs w:val="24"/>
          </w:rPr>
          <w:t xml:space="preserve"> </w:t>
        </w:r>
      </w:ins>
      <w:r w:rsidRPr="008A629D">
        <w:rPr>
          <w:rFonts w:ascii="Times New Roman" w:hAnsi="Times New Roman" w:cs="Times New Roman"/>
          <w:sz w:val="24"/>
          <w:szCs w:val="24"/>
        </w:rPr>
        <w:t>concentration of chlorophyll</w:t>
      </w:r>
      <w:ins w:id="220" w:author="Nyamisi Peter" w:date="2022-12-28T09:30:00Z">
        <w:r w:rsidR="00BA21AD">
          <w:rPr>
            <w:rFonts w:ascii="Times New Roman" w:hAnsi="Times New Roman" w:cs="Times New Roman"/>
            <w:sz w:val="24"/>
            <w:szCs w:val="24"/>
          </w:rPr>
          <w:t>-</w:t>
        </w:r>
      </w:ins>
      <w:del w:id="221" w:author="Nyamisi Peter" w:date="2022-12-28T09:30:00Z">
        <w:r w:rsidRPr="008A629D" w:rsidDel="00BA21AD">
          <w:rPr>
            <w:rFonts w:ascii="Times New Roman" w:hAnsi="Times New Roman" w:cs="Times New Roman"/>
            <w:sz w:val="24"/>
            <w:szCs w:val="24"/>
          </w:rPr>
          <w:delText xml:space="preserve"> </w:delText>
        </w:r>
      </w:del>
      <w:r w:rsidRPr="00BA21AD">
        <w:rPr>
          <w:rFonts w:ascii="Times New Roman" w:hAnsi="Times New Roman" w:cs="Times New Roman"/>
          <w:i/>
          <w:sz w:val="24"/>
          <w:szCs w:val="24"/>
          <w:rPrChange w:id="222" w:author="Nyamisi Peter" w:date="2022-12-28T09:39:00Z">
            <w:rPr>
              <w:rFonts w:ascii="Times New Roman" w:hAnsi="Times New Roman" w:cs="Times New Roman"/>
              <w:sz w:val="24"/>
              <w:szCs w:val="24"/>
            </w:rPr>
          </w:rPrChange>
        </w:rPr>
        <w:t>a</w:t>
      </w:r>
      <w:r w:rsidRPr="008A629D">
        <w:rPr>
          <w:rFonts w:ascii="Times New Roman" w:hAnsi="Times New Roman" w:cs="Times New Roman"/>
          <w:sz w:val="24"/>
          <w:szCs w:val="24"/>
        </w:rPr>
        <w:t xml:space="preserve"> </w:t>
      </w:r>
      <w:ins w:id="223" w:author="Nyamisi Peter" w:date="2022-12-28T09:33:00Z">
        <w:r w:rsidR="00BA21AD">
          <w:rPr>
            <w:rFonts w:ascii="Times New Roman" w:hAnsi="Times New Roman" w:cs="Times New Roman"/>
            <w:sz w:val="24"/>
            <w:szCs w:val="24"/>
          </w:rPr>
          <w:t xml:space="preserve">at the upper, middle and lower part </w:t>
        </w:r>
      </w:ins>
      <w:del w:id="224" w:author="Nyamisi Peter" w:date="2022-12-28T09:33:00Z">
        <w:r w:rsidRPr="008A629D" w:rsidDel="00BA21AD">
          <w:rPr>
            <w:rFonts w:ascii="Times New Roman" w:hAnsi="Times New Roman" w:cs="Times New Roman"/>
            <w:sz w:val="24"/>
            <w:szCs w:val="24"/>
          </w:rPr>
          <w:delText xml:space="preserve">in </w:delText>
        </w:r>
      </w:del>
      <w:ins w:id="225" w:author="Nyamisi Peter" w:date="2022-12-28T09:33:00Z">
        <w:r w:rsidR="00BA21AD">
          <w:rPr>
            <w:rFonts w:ascii="Times New Roman" w:hAnsi="Times New Roman" w:cs="Times New Roman"/>
            <w:sz w:val="24"/>
            <w:szCs w:val="24"/>
          </w:rPr>
          <w:t xml:space="preserve">of </w:t>
        </w:r>
      </w:ins>
      <w:r w:rsidRPr="008A629D">
        <w:rPr>
          <w:rFonts w:ascii="Times New Roman" w:hAnsi="Times New Roman" w:cs="Times New Roman"/>
          <w:sz w:val="24"/>
          <w:szCs w:val="24"/>
        </w:rPr>
        <w:t xml:space="preserve">the </w:t>
      </w:r>
      <w:ins w:id="226" w:author="Nyamisi Peter" w:date="2022-12-28T09:38:00Z">
        <w:r w:rsidR="00BA21AD">
          <w:rPr>
            <w:rFonts w:ascii="Times New Roman" w:hAnsi="Times New Roman" w:cs="Times New Roman"/>
            <w:sz w:val="24"/>
            <w:szCs w:val="24"/>
          </w:rPr>
          <w:t xml:space="preserve"> </w:t>
        </w:r>
        <w:proofErr w:type="spellStart"/>
        <w:r w:rsidR="00BA21AD">
          <w:rPr>
            <w:rFonts w:ascii="Times New Roman" w:hAnsi="Times New Roman" w:cs="Times New Roman"/>
            <w:sz w:val="24"/>
            <w:szCs w:val="24"/>
          </w:rPr>
          <w:t>Msimbazi</w:t>
        </w:r>
        <w:proofErr w:type="spellEnd"/>
        <w:r w:rsidR="00BA21AD">
          <w:rPr>
            <w:rFonts w:ascii="Times New Roman" w:hAnsi="Times New Roman" w:cs="Times New Roman"/>
            <w:sz w:val="24"/>
            <w:szCs w:val="24"/>
          </w:rPr>
          <w:t xml:space="preserve"> </w:t>
        </w:r>
      </w:ins>
      <w:del w:id="227" w:author="Nyamisi Peter" w:date="2022-12-28T09:39:00Z">
        <w:r w:rsidRPr="008A629D" w:rsidDel="00BA21AD">
          <w:rPr>
            <w:rFonts w:ascii="Times New Roman" w:hAnsi="Times New Roman" w:cs="Times New Roman"/>
            <w:sz w:val="24"/>
            <w:szCs w:val="24"/>
          </w:rPr>
          <w:delText>r</w:delText>
        </w:r>
      </w:del>
      <w:ins w:id="228" w:author="Nyamisi Peter" w:date="2022-12-28T09:39:00Z">
        <w:r w:rsidR="00BA21AD">
          <w:rPr>
            <w:rFonts w:ascii="Times New Roman" w:hAnsi="Times New Roman" w:cs="Times New Roman"/>
            <w:sz w:val="24"/>
            <w:szCs w:val="24"/>
          </w:rPr>
          <w:t>R</w:t>
        </w:r>
      </w:ins>
      <w:r w:rsidRPr="008A629D">
        <w:rPr>
          <w:rFonts w:ascii="Times New Roman" w:hAnsi="Times New Roman" w:cs="Times New Roman"/>
          <w:sz w:val="24"/>
          <w:szCs w:val="24"/>
        </w:rPr>
        <w:t>iver</w:t>
      </w:r>
    </w:p>
    <w:p w14:paraId="082F4AB9" w14:textId="2B00DDCE" w:rsidR="00966D07" w:rsidRPr="00C51D43" w:rsidDel="006944E3" w:rsidRDefault="00966D07" w:rsidP="00596978">
      <w:pPr>
        <w:pStyle w:val="ListParagraph"/>
        <w:numPr>
          <w:ilvl w:val="0"/>
          <w:numId w:val="2"/>
        </w:numPr>
        <w:spacing w:line="360" w:lineRule="auto"/>
        <w:ind w:left="0"/>
        <w:jc w:val="both"/>
        <w:rPr>
          <w:del w:id="229" w:author="Nyamisi Peter" w:date="2022-12-28T09:28:00Z"/>
          <w:rFonts w:ascii="Times New Roman" w:hAnsi="Times New Roman" w:cs="Times New Roman"/>
          <w:bCs/>
          <w:color w:val="000000"/>
          <w:sz w:val="24"/>
          <w:szCs w:val="24"/>
        </w:rPr>
      </w:pPr>
      <w:del w:id="230" w:author="Nyamisi Peter" w:date="2022-12-28T09:28:00Z">
        <w:r w:rsidRPr="008A629D" w:rsidDel="006944E3">
          <w:rPr>
            <w:rFonts w:ascii="Times New Roman" w:hAnsi="Times New Roman" w:cs="Times New Roman"/>
            <w:sz w:val="24"/>
            <w:szCs w:val="24"/>
          </w:rPr>
          <w:delText xml:space="preserve">To examine the effect of increased discharge of untreated waste water in the </w:delText>
        </w:r>
        <w:r w:rsidRPr="00C51D43" w:rsidDel="006944E3">
          <w:rPr>
            <w:rFonts w:ascii="Times New Roman" w:hAnsi="Times New Roman" w:cs="Times New Roman"/>
            <w:bCs/>
            <w:color w:val="000000"/>
            <w:sz w:val="24"/>
            <w:szCs w:val="24"/>
          </w:rPr>
          <w:delText>river.</w:delText>
        </w:r>
      </w:del>
    </w:p>
    <w:p w14:paraId="19525D5F" w14:textId="77777777" w:rsidR="00823E30" w:rsidRPr="00C51D43" w:rsidRDefault="00942FD0" w:rsidP="00595E43">
      <w:pPr>
        <w:pStyle w:val="Heading2"/>
        <w:rPr>
          <w:rFonts w:eastAsiaTheme="minorHAnsi"/>
          <w:b w:val="0"/>
          <w:bCs/>
        </w:rPr>
      </w:pPr>
      <w:bookmarkStart w:id="231" w:name="_Toc175165154"/>
      <w:r w:rsidRPr="00C51D43">
        <w:rPr>
          <w:rFonts w:eastAsiaTheme="minorHAnsi"/>
          <w:b w:val="0"/>
          <w:bCs/>
        </w:rPr>
        <w:lastRenderedPageBreak/>
        <w:t>1.4</w:t>
      </w:r>
      <w:r w:rsidR="00DA07B6" w:rsidRPr="00C51D43">
        <w:rPr>
          <w:rFonts w:eastAsiaTheme="minorHAnsi"/>
          <w:b w:val="0"/>
          <w:bCs/>
        </w:rPr>
        <w:t xml:space="preserve"> </w:t>
      </w:r>
      <w:commentRangeStart w:id="232"/>
      <w:r w:rsidRPr="00C51D43">
        <w:rPr>
          <w:rFonts w:eastAsiaTheme="minorHAnsi"/>
          <w:b w:val="0"/>
          <w:bCs/>
        </w:rPr>
        <w:t>Hypotheses</w:t>
      </w:r>
      <w:bookmarkEnd w:id="231"/>
      <w:commentRangeEnd w:id="232"/>
      <w:r w:rsidR="00BA21AD">
        <w:rPr>
          <w:rStyle w:val="CommentReference"/>
          <w:rFonts w:asciiTheme="minorHAnsi" w:eastAsiaTheme="minorHAnsi" w:hAnsiTheme="minorHAnsi" w:cstheme="minorBidi"/>
          <w:b w:val="0"/>
          <w:color w:val="auto"/>
        </w:rPr>
        <w:commentReference w:id="232"/>
      </w:r>
    </w:p>
    <w:p w14:paraId="07D4C7E7" w14:textId="3B647BF4" w:rsidR="00823E30" w:rsidRPr="00C51D43" w:rsidRDefault="004A6FDC" w:rsidP="00596978">
      <w:pPr>
        <w:pStyle w:val="ListParagraph"/>
        <w:numPr>
          <w:ilvl w:val="0"/>
          <w:numId w:val="12"/>
        </w:numPr>
        <w:spacing w:line="360" w:lineRule="auto"/>
        <w:ind w:left="0"/>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There is</w:t>
      </w:r>
      <w:ins w:id="233" w:author="Nyamisi Peter" w:date="2022-12-28T09:33:00Z">
        <w:r w:rsidR="00BA21AD">
          <w:rPr>
            <w:rFonts w:ascii="Times New Roman" w:hAnsi="Times New Roman" w:cs="Times New Roman"/>
            <w:bCs/>
            <w:color w:val="000000"/>
            <w:sz w:val="24"/>
            <w:szCs w:val="24"/>
          </w:rPr>
          <w:t xml:space="preserve"> no</w:t>
        </w:r>
      </w:ins>
      <w:r w:rsidRPr="00C51D43">
        <w:rPr>
          <w:rFonts w:ascii="Times New Roman" w:hAnsi="Times New Roman" w:cs="Times New Roman"/>
          <w:bCs/>
          <w:color w:val="000000"/>
          <w:sz w:val="24"/>
          <w:szCs w:val="24"/>
        </w:rPr>
        <w:t xml:space="preserve"> significan</w:t>
      </w:r>
      <w:ins w:id="234" w:author="Nyamisi Peter" w:date="2022-12-28T09:34:00Z">
        <w:r w:rsidR="00BA21AD">
          <w:rPr>
            <w:rFonts w:ascii="Times New Roman" w:hAnsi="Times New Roman" w:cs="Times New Roman"/>
            <w:bCs/>
            <w:color w:val="000000"/>
            <w:sz w:val="24"/>
            <w:szCs w:val="24"/>
          </w:rPr>
          <w:t>t</w:t>
        </w:r>
      </w:ins>
      <w:del w:id="235" w:author="Nyamisi Peter" w:date="2022-12-28T09:34:00Z">
        <w:r w:rsidRPr="00C51D43" w:rsidDel="00BA21AD">
          <w:rPr>
            <w:rFonts w:ascii="Times New Roman" w:hAnsi="Times New Roman" w:cs="Times New Roman"/>
            <w:bCs/>
            <w:color w:val="000000"/>
            <w:sz w:val="24"/>
            <w:szCs w:val="24"/>
          </w:rPr>
          <w:delText>t</w:delText>
        </w:r>
      </w:del>
      <w:del w:id="236" w:author="Nyamisi Peter" w:date="2022-12-28T09:33:00Z">
        <w:r w:rsidRPr="00C51D43" w:rsidDel="00BA21AD">
          <w:rPr>
            <w:rFonts w:ascii="Times New Roman" w:hAnsi="Times New Roman" w:cs="Times New Roman"/>
            <w:bCs/>
            <w:color w:val="000000"/>
            <w:sz w:val="24"/>
            <w:szCs w:val="24"/>
          </w:rPr>
          <w:delText>ly</w:delText>
        </w:r>
      </w:del>
      <w:r w:rsidRPr="00C51D43">
        <w:rPr>
          <w:rFonts w:ascii="Times New Roman" w:hAnsi="Times New Roman" w:cs="Times New Roman"/>
          <w:bCs/>
          <w:color w:val="000000"/>
          <w:sz w:val="24"/>
          <w:szCs w:val="24"/>
        </w:rPr>
        <w:t xml:space="preserve"> </w:t>
      </w:r>
      <w:ins w:id="237" w:author="Nyamisi Peter" w:date="2022-12-28T09:34:00Z">
        <w:r w:rsidR="00BA21AD">
          <w:rPr>
            <w:rFonts w:ascii="Times New Roman" w:hAnsi="Times New Roman" w:cs="Times New Roman"/>
            <w:bCs/>
            <w:color w:val="000000"/>
            <w:sz w:val="24"/>
            <w:szCs w:val="24"/>
          </w:rPr>
          <w:t xml:space="preserve">difference in </w:t>
        </w:r>
      </w:ins>
      <w:del w:id="238" w:author="Nyamisi Peter" w:date="2022-12-28T09:34:00Z">
        <w:r w:rsidRPr="00C51D43" w:rsidDel="00BA21AD">
          <w:rPr>
            <w:rFonts w:ascii="Times New Roman" w:hAnsi="Times New Roman" w:cs="Times New Roman"/>
            <w:bCs/>
            <w:color w:val="000000"/>
            <w:sz w:val="24"/>
            <w:szCs w:val="24"/>
          </w:rPr>
          <w:delText xml:space="preserve">high </w:delText>
        </w:r>
      </w:del>
      <w:r w:rsidRPr="00C51D43">
        <w:rPr>
          <w:rFonts w:ascii="Times New Roman" w:hAnsi="Times New Roman" w:cs="Times New Roman"/>
          <w:bCs/>
          <w:color w:val="000000"/>
          <w:sz w:val="24"/>
          <w:szCs w:val="24"/>
        </w:rPr>
        <w:t xml:space="preserve">concentration of phosphate in  </w:t>
      </w:r>
      <w:del w:id="239" w:author="Nyamisi Peter" w:date="2022-12-28T09:35:00Z">
        <w:r w:rsidRPr="00C51D43" w:rsidDel="00BA21AD">
          <w:rPr>
            <w:rFonts w:ascii="Times New Roman" w:hAnsi="Times New Roman" w:cs="Times New Roman"/>
            <w:bCs/>
            <w:color w:val="000000"/>
            <w:sz w:val="24"/>
            <w:szCs w:val="24"/>
          </w:rPr>
          <w:delText>the</w:delText>
        </w:r>
      </w:del>
      <w:ins w:id="240" w:author="Nyamisi Peter" w:date="2022-12-28T09:35:00Z">
        <w:r w:rsidR="00BA21AD">
          <w:rPr>
            <w:rFonts w:ascii="Times New Roman" w:hAnsi="Times New Roman" w:cs="Times New Roman"/>
            <w:sz w:val="24"/>
            <w:szCs w:val="24"/>
          </w:rPr>
          <w:t>the upper, middle and lower part</w:t>
        </w:r>
      </w:ins>
      <w:r w:rsidRPr="00C51D43">
        <w:rPr>
          <w:rFonts w:ascii="Times New Roman" w:hAnsi="Times New Roman" w:cs="Times New Roman"/>
          <w:bCs/>
          <w:color w:val="000000"/>
          <w:sz w:val="24"/>
          <w:szCs w:val="24"/>
        </w:rPr>
        <w:t xml:space="preserve"> </w:t>
      </w:r>
      <w:ins w:id="241" w:author="Nyamisi Peter" w:date="2022-12-28T09:35:00Z">
        <w:r w:rsidR="00BA21AD">
          <w:rPr>
            <w:rFonts w:ascii="Times New Roman" w:hAnsi="Times New Roman" w:cs="Times New Roman"/>
            <w:bCs/>
            <w:color w:val="000000"/>
            <w:sz w:val="24"/>
            <w:szCs w:val="24"/>
          </w:rPr>
          <w:t xml:space="preserve">of the </w:t>
        </w:r>
        <w:proofErr w:type="spellStart"/>
        <w:r w:rsidR="00BA21AD">
          <w:rPr>
            <w:rFonts w:ascii="Times New Roman" w:hAnsi="Times New Roman" w:cs="Times New Roman"/>
            <w:bCs/>
            <w:color w:val="000000"/>
            <w:sz w:val="24"/>
            <w:szCs w:val="24"/>
          </w:rPr>
          <w:t>Msimbazi</w:t>
        </w:r>
        <w:proofErr w:type="spellEnd"/>
        <w:r w:rsidR="00BA21AD">
          <w:rPr>
            <w:rFonts w:ascii="Times New Roman" w:hAnsi="Times New Roman" w:cs="Times New Roman"/>
            <w:bCs/>
            <w:color w:val="000000"/>
            <w:sz w:val="24"/>
            <w:szCs w:val="24"/>
          </w:rPr>
          <w:t xml:space="preserve"> </w:t>
        </w:r>
      </w:ins>
      <w:r w:rsidRPr="00C51D43">
        <w:rPr>
          <w:rFonts w:ascii="Times New Roman" w:hAnsi="Times New Roman" w:cs="Times New Roman"/>
          <w:bCs/>
          <w:color w:val="000000"/>
          <w:sz w:val="24"/>
          <w:szCs w:val="24"/>
        </w:rPr>
        <w:t xml:space="preserve">river </w:t>
      </w:r>
      <w:del w:id="242" w:author="Nyamisi Peter" w:date="2022-12-28T09:35:00Z">
        <w:r w:rsidRPr="00C51D43" w:rsidDel="00BA21AD">
          <w:rPr>
            <w:rFonts w:ascii="Times New Roman" w:hAnsi="Times New Roman" w:cs="Times New Roman"/>
            <w:bCs/>
            <w:color w:val="000000"/>
            <w:sz w:val="24"/>
            <w:szCs w:val="24"/>
          </w:rPr>
          <w:delText>mouth than the rest</w:delText>
        </w:r>
      </w:del>
    </w:p>
    <w:p w14:paraId="090599DA" w14:textId="47D75F29" w:rsidR="004A6FDC" w:rsidRPr="00C51D43" w:rsidRDefault="004A6FDC" w:rsidP="00BA21AD">
      <w:pPr>
        <w:pStyle w:val="ListParagraph"/>
        <w:numPr>
          <w:ilvl w:val="0"/>
          <w:numId w:val="12"/>
        </w:numPr>
        <w:spacing w:line="360" w:lineRule="auto"/>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 xml:space="preserve">There is </w:t>
      </w:r>
      <w:ins w:id="243" w:author="Nyamisi Peter" w:date="2022-12-28T09:35:00Z">
        <w:r w:rsidR="00BA21AD">
          <w:rPr>
            <w:rFonts w:ascii="Times New Roman" w:hAnsi="Times New Roman" w:cs="Times New Roman"/>
            <w:bCs/>
            <w:color w:val="000000"/>
            <w:sz w:val="24"/>
            <w:szCs w:val="24"/>
          </w:rPr>
          <w:t xml:space="preserve">no </w:t>
        </w:r>
      </w:ins>
      <w:r w:rsidRPr="00C51D43">
        <w:rPr>
          <w:rFonts w:ascii="Times New Roman" w:hAnsi="Times New Roman" w:cs="Times New Roman"/>
          <w:bCs/>
          <w:color w:val="000000"/>
          <w:sz w:val="24"/>
          <w:szCs w:val="24"/>
        </w:rPr>
        <w:t>significant</w:t>
      </w:r>
      <w:ins w:id="244" w:author="Nyamisi Peter" w:date="2022-12-28T09:35:00Z">
        <w:r w:rsidR="00BA21AD">
          <w:rPr>
            <w:rFonts w:ascii="Times New Roman" w:hAnsi="Times New Roman" w:cs="Times New Roman"/>
            <w:bCs/>
            <w:color w:val="000000"/>
            <w:sz w:val="24"/>
            <w:szCs w:val="24"/>
          </w:rPr>
          <w:t xml:space="preserve"> </w:t>
        </w:r>
      </w:ins>
      <w:del w:id="245" w:author="Nyamisi Peter" w:date="2022-12-28T09:35:00Z">
        <w:r w:rsidRPr="00C51D43" w:rsidDel="00BA21AD">
          <w:rPr>
            <w:rFonts w:ascii="Times New Roman" w:hAnsi="Times New Roman" w:cs="Times New Roman"/>
            <w:bCs/>
            <w:color w:val="000000"/>
            <w:sz w:val="24"/>
            <w:szCs w:val="24"/>
          </w:rPr>
          <w:delText>ly</w:delText>
        </w:r>
      </w:del>
      <w:ins w:id="246" w:author="Nyamisi Peter" w:date="2022-12-28T09:35:00Z">
        <w:r w:rsidR="00BA21AD">
          <w:rPr>
            <w:rFonts w:ascii="Times New Roman" w:hAnsi="Times New Roman" w:cs="Times New Roman"/>
            <w:bCs/>
            <w:color w:val="000000"/>
            <w:sz w:val="24"/>
            <w:szCs w:val="24"/>
          </w:rPr>
          <w:t xml:space="preserve"> difference </w:t>
        </w:r>
        <w:proofErr w:type="spellStart"/>
        <w:r w:rsidR="00BA21AD">
          <w:rPr>
            <w:rFonts w:ascii="Times New Roman" w:hAnsi="Times New Roman" w:cs="Times New Roman"/>
            <w:bCs/>
            <w:color w:val="000000"/>
            <w:sz w:val="24"/>
            <w:szCs w:val="24"/>
          </w:rPr>
          <w:t>in</w:t>
        </w:r>
      </w:ins>
      <w:del w:id="247" w:author="Nyamisi Peter" w:date="2022-12-28T09:36:00Z">
        <w:r w:rsidRPr="00C51D43" w:rsidDel="00BA21AD">
          <w:rPr>
            <w:rFonts w:ascii="Times New Roman" w:hAnsi="Times New Roman" w:cs="Times New Roman"/>
            <w:bCs/>
            <w:color w:val="000000"/>
            <w:sz w:val="24"/>
            <w:szCs w:val="24"/>
          </w:rPr>
          <w:delText xml:space="preserve"> high </w:delText>
        </w:r>
      </w:del>
      <w:r w:rsidRPr="00C51D43">
        <w:rPr>
          <w:rFonts w:ascii="Times New Roman" w:hAnsi="Times New Roman" w:cs="Times New Roman"/>
          <w:bCs/>
          <w:color w:val="000000"/>
          <w:sz w:val="24"/>
          <w:szCs w:val="24"/>
        </w:rPr>
        <w:t>concentration</w:t>
      </w:r>
      <w:proofErr w:type="spellEnd"/>
      <w:r w:rsidRPr="00C51D43">
        <w:rPr>
          <w:rFonts w:ascii="Times New Roman" w:hAnsi="Times New Roman" w:cs="Times New Roman"/>
          <w:bCs/>
          <w:color w:val="000000"/>
          <w:sz w:val="24"/>
          <w:szCs w:val="24"/>
        </w:rPr>
        <w:t xml:space="preserve"> of nitrate in </w:t>
      </w:r>
      <w:ins w:id="248" w:author="Nyamisi Peter" w:date="2022-12-28T09:36:00Z">
        <w:r w:rsidR="00BA21AD" w:rsidRPr="00BA21AD">
          <w:rPr>
            <w:rFonts w:ascii="Times New Roman" w:hAnsi="Times New Roman" w:cs="Times New Roman"/>
            <w:bCs/>
            <w:color w:val="000000"/>
            <w:sz w:val="24"/>
            <w:szCs w:val="24"/>
          </w:rPr>
          <w:t xml:space="preserve">the upper, middle and lower part of the </w:t>
        </w:r>
        <w:proofErr w:type="spellStart"/>
        <w:r w:rsidR="00BA21AD" w:rsidRPr="00BA21AD">
          <w:rPr>
            <w:rFonts w:ascii="Times New Roman" w:hAnsi="Times New Roman" w:cs="Times New Roman"/>
            <w:bCs/>
            <w:color w:val="000000"/>
            <w:sz w:val="24"/>
            <w:szCs w:val="24"/>
          </w:rPr>
          <w:t>Msimbazi</w:t>
        </w:r>
      </w:ins>
      <w:proofErr w:type="spellEnd"/>
      <w:del w:id="249" w:author="Nyamisi Peter" w:date="2022-12-28T09:36:00Z">
        <w:r w:rsidRPr="00C51D43" w:rsidDel="00BA21AD">
          <w:rPr>
            <w:rFonts w:ascii="Times New Roman" w:hAnsi="Times New Roman" w:cs="Times New Roman"/>
            <w:bCs/>
            <w:color w:val="000000"/>
            <w:sz w:val="24"/>
            <w:szCs w:val="24"/>
          </w:rPr>
          <w:delText>the lower part than the rest</w:delText>
        </w:r>
      </w:del>
      <w:ins w:id="250" w:author="Nyamisi Peter" w:date="2022-12-28T09:36:00Z">
        <w:r w:rsidR="00BA21AD">
          <w:rPr>
            <w:rFonts w:ascii="Times New Roman" w:hAnsi="Times New Roman" w:cs="Times New Roman"/>
            <w:bCs/>
            <w:color w:val="000000"/>
            <w:sz w:val="24"/>
            <w:szCs w:val="24"/>
          </w:rPr>
          <w:t xml:space="preserve"> River</w:t>
        </w:r>
      </w:ins>
    </w:p>
    <w:p w14:paraId="36EBE4C3" w14:textId="7F662210" w:rsidR="00035F33" w:rsidRPr="00C51D43" w:rsidRDefault="00AD5982" w:rsidP="00596978">
      <w:pPr>
        <w:pStyle w:val="ListParagraph"/>
        <w:numPr>
          <w:ilvl w:val="0"/>
          <w:numId w:val="12"/>
        </w:numPr>
        <w:spacing w:line="360" w:lineRule="auto"/>
        <w:ind w:left="0"/>
        <w:jc w:val="both"/>
        <w:rPr>
          <w:rFonts w:ascii="Times New Roman" w:hAnsi="Times New Roman" w:cs="Times New Roman"/>
          <w:bCs/>
          <w:color w:val="000000"/>
          <w:sz w:val="24"/>
          <w:szCs w:val="24"/>
        </w:rPr>
      </w:pPr>
      <w:r w:rsidRPr="00C51D43">
        <w:rPr>
          <w:rFonts w:ascii="Times New Roman" w:hAnsi="Times New Roman" w:cs="Times New Roman"/>
          <w:bCs/>
          <w:color w:val="000000"/>
          <w:sz w:val="24"/>
          <w:szCs w:val="24"/>
        </w:rPr>
        <w:t xml:space="preserve">There is </w:t>
      </w:r>
      <w:ins w:id="251" w:author="Nyamisi Peter" w:date="2022-12-28T09:36:00Z">
        <w:r w:rsidR="00BA21AD">
          <w:rPr>
            <w:rFonts w:ascii="Times New Roman" w:hAnsi="Times New Roman" w:cs="Times New Roman"/>
            <w:bCs/>
            <w:color w:val="000000"/>
            <w:sz w:val="24"/>
            <w:szCs w:val="24"/>
          </w:rPr>
          <w:t xml:space="preserve">no </w:t>
        </w:r>
      </w:ins>
      <w:r w:rsidRPr="00C51D43">
        <w:rPr>
          <w:rFonts w:ascii="Times New Roman" w:hAnsi="Times New Roman" w:cs="Times New Roman"/>
          <w:bCs/>
          <w:color w:val="000000"/>
          <w:sz w:val="24"/>
          <w:szCs w:val="24"/>
        </w:rPr>
        <w:t>significant</w:t>
      </w:r>
      <w:ins w:id="252" w:author="Nyamisi Peter" w:date="2022-12-28T09:36:00Z">
        <w:r w:rsidR="00BA21AD">
          <w:rPr>
            <w:rFonts w:ascii="Times New Roman" w:hAnsi="Times New Roman" w:cs="Times New Roman"/>
            <w:bCs/>
            <w:color w:val="000000"/>
            <w:sz w:val="24"/>
            <w:szCs w:val="24"/>
          </w:rPr>
          <w:t xml:space="preserve"> difference </w:t>
        </w:r>
      </w:ins>
      <w:del w:id="253" w:author="Nyamisi Peter" w:date="2022-12-28T09:36:00Z">
        <w:r w:rsidRPr="00C51D43" w:rsidDel="00BA21AD">
          <w:rPr>
            <w:rFonts w:ascii="Times New Roman" w:hAnsi="Times New Roman" w:cs="Times New Roman"/>
            <w:bCs/>
            <w:color w:val="000000"/>
            <w:sz w:val="24"/>
            <w:szCs w:val="24"/>
          </w:rPr>
          <w:delText>ly</w:delText>
        </w:r>
      </w:del>
      <w:ins w:id="254" w:author="Nyamisi Peter" w:date="2022-12-28T09:37:00Z">
        <w:r w:rsidR="00BA21AD">
          <w:rPr>
            <w:rFonts w:ascii="Times New Roman" w:hAnsi="Times New Roman" w:cs="Times New Roman"/>
            <w:bCs/>
            <w:color w:val="000000"/>
            <w:sz w:val="24"/>
            <w:szCs w:val="24"/>
          </w:rPr>
          <w:t>in</w:t>
        </w:r>
      </w:ins>
      <w:del w:id="255" w:author="Nyamisi Peter" w:date="2022-12-28T09:37:00Z">
        <w:r w:rsidRPr="00C51D43" w:rsidDel="00BA21AD">
          <w:rPr>
            <w:rFonts w:ascii="Times New Roman" w:hAnsi="Times New Roman" w:cs="Times New Roman"/>
            <w:bCs/>
            <w:color w:val="000000"/>
            <w:sz w:val="24"/>
            <w:szCs w:val="24"/>
          </w:rPr>
          <w:delText xml:space="preserve"> high</w:delText>
        </w:r>
      </w:del>
      <w:r w:rsidRPr="00C51D43">
        <w:rPr>
          <w:rFonts w:ascii="Times New Roman" w:hAnsi="Times New Roman" w:cs="Times New Roman"/>
          <w:bCs/>
          <w:color w:val="000000"/>
          <w:sz w:val="24"/>
          <w:szCs w:val="24"/>
        </w:rPr>
        <w:t xml:space="preserve"> chlorophyll</w:t>
      </w:r>
      <w:ins w:id="256" w:author="Nyamisi Peter" w:date="2022-12-28T09:37:00Z">
        <w:r w:rsidR="00BA21AD">
          <w:rPr>
            <w:rFonts w:ascii="Times New Roman" w:hAnsi="Times New Roman" w:cs="Times New Roman"/>
            <w:bCs/>
            <w:color w:val="000000"/>
            <w:sz w:val="24"/>
            <w:szCs w:val="24"/>
          </w:rPr>
          <w:t>-</w:t>
        </w:r>
      </w:ins>
      <w:del w:id="257" w:author="Nyamisi Peter" w:date="2022-12-28T09:37:00Z">
        <w:r w:rsidRPr="00C51D43" w:rsidDel="00BA21AD">
          <w:rPr>
            <w:rFonts w:ascii="Times New Roman" w:hAnsi="Times New Roman" w:cs="Times New Roman"/>
            <w:bCs/>
            <w:color w:val="000000"/>
            <w:sz w:val="24"/>
            <w:szCs w:val="24"/>
          </w:rPr>
          <w:delText xml:space="preserve"> </w:delText>
        </w:r>
      </w:del>
      <w:r w:rsidRPr="00BA21AD">
        <w:rPr>
          <w:rFonts w:ascii="Times New Roman" w:hAnsi="Times New Roman" w:cs="Times New Roman"/>
          <w:bCs/>
          <w:i/>
          <w:color w:val="000000"/>
          <w:sz w:val="24"/>
          <w:szCs w:val="24"/>
          <w:rPrChange w:id="258" w:author="Nyamisi Peter" w:date="2022-12-28T09:37:00Z">
            <w:rPr>
              <w:rFonts w:ascii="Times New Roman" w:hAnsi="Times New Roman" w:cs="Times New Roman"/>
              <w:bCs/>
              <w:color w:val="000000"/>
              <w:sz w:val="24"/>
              <w:szCs w:val="24"/>
            </w:rPr>
          </w:rPrChange>
        </w:rPr>
        <w:t>a</w:t>
      </w:r>
      <w:r w:rsidRPr="00C51D43">
        <w:rPr>
          <w:rFonts w:ascii="Times New Roman" w:hAnsi="Times New Roman" w:cs="Times New Roman"/>
          <w:bCs/>
          <w:color w:val="000000"/>
          <w:sz w:val="24"/>
          <w:szCs w:val="24"/>
        </w:rPr>
        <w:t xml:space="preserve"> concentration </w:t>
      </w:r>
      <w:ins w:id="259" w:author="Nyamisi Peter" w:date="2022-12-28T09:37:00Z">
        <w:r w:rsidR="00BA21AD">
          <w:rPr>
            <w:rFonts w:ascii="Times New Roman" w:hAnsi="Times New Roman" w:cs="Times New Roman"/>
            <w:sz w:val="24"/>
            <w:szCs w:val="24"/>
          </w:rPr>
          <w:t>the upper, middle and lower part</w:t>
        </w:r>
        <w:r w:rsidR="00BA21AD" w:rsidRPr="00C51D43">
          <w:rPr>
            <w:rFonts w:ascii="Times New Roman" w:hAnsi="Times New Roman" w:cs="Times New Roman"/>
            <w:bCs/>
            <w:color w:val="000000"/>
            <w:sz w:val="24"/>
            <w:szCs w:val="24"/>
          </w:rPr>
          <w:t xml:space="preserve"> </w:t>
        </w:r>
        <w:r w:rsidR="00BA21AD">
          <w:rPr>
            <w:rFonts w:ascii="Times New Roman" w:hAnsi="Times New Roman" w:cs="Times New Roman"/>
            <w:bCs/>
            <w:color w:val="000000"/>
            <w:sz w:val="24"/>
            <w:szCs w:val="24"/>
          </w:rPr>
          <w:t xml:space="preserve">of the </w:t>
        </w:r>
        <w:proofErr w:type="spellStart"/>
        <w:r w:rsidR="00BA21AD">
          <w:rPr>
            <w:rFonts w:ascii="Times New Roman" w:hAnsi="Times New Roman" w:cs="Times New Roman"/>
            <w:bCs/>
            <w:color w:val="000000"/>
            <w:sz w:val="24"/>
            <w:szCs w:val="24"/>
          </w:rPr>
          <w:t>Msimbazi</w:t>
        </w:r>
        <w:proofErr w:type="spellEnd"/>
        <w:r w:rsidR="00BA21AD">
          <w:rPr>
            <w:rFonts w:ascii="Times New Roman" w:hAnsi="Times New Roman" w:cs="Times New Roman"/>
            <w:bCs/>
            <w:color w:val="000000"/>
            <w:sz w:val="24"/>
            <w:szCs w:val="24"/>
          </w:rPr>
          <w:t xml:space="preserve"> </w:t>
        </w:r>
      </w:ins>
      <w:del w:id="260" w:author="Nyamisi Peter" w:date="2022-12-28T09:37:00Z">
        <w:r w:rsidRPr="00C51D43" w:rsidDel="00BA21AD">
          <w:rPr>
            <w:rFonts w:ascii="Times New Roman" w:hAnsi="Times New Roman" w:cs="Times New Roman"/>
            <w:bCs/>
            <w:color w:val="000000"/>
            <w:sz w:val="24"/>
            <w:szCs w:val="24"/>
          </w:rPr>
          <w:delText>along the r</w:delText>
        </w:r>
      </w:del>
      <w:ins w:id="261" w:author="Nyamisi Peter" w:date="2022-12-28T09:37:00Z">
        <w:r w:rsidR="00BA21AD">
          <w:rPr>
            <w:rFonts w:ascii="Times New Roman" w:hAnsi="Times New Roman" w:cs="Times New Roman"/>
            <w:bCs/>
            <w:color w:val="000000"/>
            <w:sz w:val="24"/>
            <w:szCs w:val="24"/>
          </w:rPr>
          <w:t>R</w:t>
        </w:r>
      </w:ins>
      <w:r w:rsidRPr="00C51D43">
        <w:rPr>
          <w:rFonts w:ascii="Times New Roman" w:hAnsi="Times New Roman" w:cs="Times New Roman"/>
          <w:bCs/>
          <w:color w:val="000000"/>
          <w:sz w:val="24"/>
          <w:szCs w:val="24"/>
        </w:rPr>
        <w:t xml:space="preserve">iver </w:t>
      </w:r>
    </w:p>
    <w:p w14:paraId="12B3D8E5" w14:textId="7091B5E9" w:rsidR="00AD5982" w:rsidRPr="00035F33" w:rsidDel="00BA21AD" w:rsidRDefault="00AD5982" w:rsidP="00596978">
      <w:pPr>
        <w:pStyle w:val="ListParagraph"/>
        <w:numPr>
          <w:ilvl w:val="0"/>
          <w:numId w:val="12"/>
        </w:numPr>
        <w:spacing w:line="360" w:lineRule="auto"/>
        <w:ind w:left="0"/>
        <w:jc w:val="both"/>
        <w:rPr>
          <w:del w:id="262" w:author="Nyamisi Peter" w:date="2022-12-28T09:33:00Z"/>
          <w:rFonts w:ascii="Times New Roman" w:hAnsi="Times New Roman" w:cs="Times New Roman"/>
        </w:rPr>
      </w:pPr>
      <w:del w:id="263" w:author="Nyamisi Peter" w:date="2022-12-28T09:33:00Z">
        <w:r w:rsidRPr="00C51D43" w:rsidDel="00BA21AD">
          <w:rPr>
            <w:rFonts w:ascii="Times New Roman" w:hAnsi="Times New Roman" w:cs="Times New Roman"/>
            <w:bCs/>
            <w:color w:val="000000"/>
            <w:sz w:val="24"/>
            <w:szCs w:val="24"/>
          </w:rPr>
          <w:delText xml:space="preserve"> </w:delText>
        </w:r>
        <w:r w:rsidR="00035F33" w:rsidRPr="00C51D43" w:rsidDel="00BA21AD">
          <w:rPr>
            <w:rFonts w:ascii="Times New Roman" w:hAnsi="Times New Roman" w:cs="Times New Roman"/>
            <w:bCs/>
            <w:color w:val="000000"/>
            <w:sz w:val="24"/>
            <w:szCs w:val="24"/>
          </w:rPr>
          <w:delText>Does</w:delText>
        </w:r>
        <w:r w:rsidRPr="00C51D43" w:rsidDel="00BA21AD">
          <w:rPr>
            <w:rFonts w:ascii="Times New Roman" w:hAnsi="Times New Roman" w:cs="Times New Roman"/>
            <w:bCs/>
            <w:color w:val="000000"/>
            <w:sz w:val="24"/>
            <w:szCs w:val="24"/>
          </w:rPr>
          <w:delText xml:space="preserve"> the increase in discharge of untreated waste water in the river have any</w:delText>
        </w:r>
        <w:r w:rsidR="00035F33" w:rsidRPr="00C51D43" w:rsidDel="00BA21AD">
          <w:rPr>
            <w:rFonts w:ascii="Times New Roman" w:hAnsi="Times New Roman" w:cs="Times New Roman"/>
            <w:bCs/>
            <w:color w:val="000000"/>
            <w:sz w:val="24"/>
            <w:szCs w:val="24"/>
          </w:rPr>
          <w:delText xml:space="preserve"> significant</w:delText>
        </w:r>
        <w:r w:rsidRPr="00035F33" w:rsidDel="00BA21AD">
          <w:rPr>
            <w:rFonts w:ascii="Times New Roman" w:hAnsi="Times New Roman" w:cs="Times New Roman"/>
            <w:sz w:val="24"/>
            <w:szCs w:val="24"/>
          </w:rPr>
          <w:delText xml:space="preserve"> effects</w:delText>
        </w:r>
        <w:r w:rsidR="00B60A8A" w:rsidRPr="00035F33" w:rsidDel="00BA21AD">
          <w:rPr>
            <w:rFonts w:ascii="Times New Roman" w:hAnsi="Times New Roman" w:cs="Times New Roman"/>
            <w:sz w:val="24"/>
            <w:szCs w:val="24"/>
          </w:rPr>
          <w:delText>?</w:delText>
        </w:r>
      </w:del>
    </w:p>
    <w:p w14:paraId="18948AAE" w14:textId="77777777" w:rsidR="00F83892" w:rsidRPr="008A629D" w:rsidRDefault="008D2150" w:rsidP="007B56AF">
      <w:pPr>
        <w:pStyle w:val="Heading3"/>
      </w:pPr>
      <w:bookmarkStart w:id="264" w:name="_Toc175165155"/>
      <w:commentRangeStart w:id="265"/>
      <w:r w:rsidRPr="008A629D">
        <w:t>1.4.1</w:t>
      </w:r>
      <w:r w:rsidR="00F83892" w:rsidRPr="008A629D">
        <w:t xml:space="preserve"> Significance of the study</w:t>
      </w:r>
      <w:bookmarkEnd w:id="264"/>
      <w:commentRangeEnd w:id="265"/>
      <w:r w:rsidR="004F04DE">
        <w:rPr>
          <w:rStyle w:val="CommentReference"/>
          <w:rFonts w:asciiTheme="minorHAnsi" w:eastAsiaTheme="minorHAnsi" w:hAnsiTheme="minorHAnsi" w:cstheme="minorBidi"/>
          <w:b w:val="0"/>
          <w:bCs w:val="0"/>
        </w:rPr>
        <w:commentReference w:id="265"/>
      </w:r>
    </w:p>
    <w:p w14:paraId="1599059D" w14:textId="77777777" w:rsidR="00420F37" w:rsidRPr="008A629D" w:rsidRDefault="001B5F0A" w:rsidP="00596978">
      <w:pPr>
        <w:pStyle w:val="ListParagraph"/>
        <w:spacing w:line="360" w:lineRule="auto"/>
        <w:ind w:left="0"/>
        <w:jc w:val="both"/>
        <w:rPr>
          <w:rFonts w:ascii="Times New Roman" w:hAnsi="Times New Roman" w:cs="Times New Roman"/>
          <w:bCs/>
          <w:color w:val="000000"/>
          <w:sz w:val="24"/>
          <w:szCs w:val="24"/>
        </w:rPr>
      </w:pPr>
      <w:commentRangeStart w:id="266"/>
      <w:r w:rsidRPr="008A629D">
        <w:rPr>
          <w:rFonts w:ascii="Times New Roman" w:hAnsi="Times New Roman" w:cs="Times New Roman"/>
          <w:b/>
          <w:bCs/>
          <w:color w:val="000000"/>
          <w:sz w:val="24"/>
          <w:szCs w:val="24"/>
        </w:rPr>
        <w:t xml:space="preserve">To the nation </w:t>
      </w:r>
      <w:commentRangeEnd w:id="266"/>
      <w:r w:rsidR="00532231">
        <w:rPr>
          <w:rStyle w:val="CommentReference"/>
        </w:rPr>
        <w:commentReference w:id="266"/>
      </w:r>
    </w:p>
    <w:p w14:paraId="2A7907B1" w14:textId="77777777" w:rsidR="00420F37" w:rsidRPr="008A629D" w:rsidRDefault="00420F37" w:rsidP="00596978">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bCs/>
          <w:color w:val="000000"/>
          <w:sz w:val="24"/>
          <w:szCs w:val="24"/>
        </w:rPr>
        <w:t xml:space="preserve">This study will contribute to the </w:t>
      </w:r>
      <w:r w:rsidR="001B5F0A" w:rsidRPr="008A629D">
        <w:rPr>
          <w:rFonts w:ascii="Times New Roman" w:hAnsi="Times New Roman" w:cs="Times New Roman"/>
          <w:bCs/>
          <w:color w:val="000000"/>
          <w:sz w:val="24"/>
          <w:szCs w:val="24"/>
        </w:rPr>
        <w:t>understanding and</w:t>
      </w:r>
      <w:r w:rsidRPr="008A629D">
        <w:rPr>
          <w:rFonts w:ascii="Times New Roman" w:hAnsi="Times New Roman" w:cs="Times New Roman"/>
          <w:bCs/>
          <w:color w:val="000000"/>
          <w:sz w:val="24"/>
          <w:szCs w:val="24"/>
        </w:rPr>
        <w:t xml:space="preserve"> account of the current </w:t>
      </w:r>
      <w:commentRangeStart w:id="267"/>
      <w:proofErr w:type="spellStart"/>
      <w:r w:rsidR="001B5F0A" w:rsidRPr="008A629D">
        <w:rPr>
          <w:rFonts w:ascii="Times New Roman" w:hAnsi="Times New Roman" w:cs="Times New Roman"/>
          <w:bCs/>
          <w:color w:val="000000"/>
          <w:sz w:val="24"/>
          <w:szCs w:val="24"/>
        </w:rPr>
        <w:t>physico</w:t>
      </w:r>
      <w:commentRangeEnd w:id="267"/>
      <w:proofErr w:type="spellEnd"/>
      <w:r w:rsidR="00532231">
        <w:rPr>
          <w:rStyle w:val="CommentReference"/>
        </w:rPr>
        <w:commentReference w:id="267"/>
      </w:r>
      <w:r w:rsidR="001B5F0A" w:rsidRPr="008A629D">
        <w:rPr>
          <w:rFonts w:ascii="Times New Roman" w:hAnsi="Times New Roman" w:cs="Times New Roman"/>
          <w:bCs/>
          <w:color w:val="000000"/>
          <w:sz w:val="24"/>
          <w:szCs w:val="24"/>
        </w:rPr>
        <w:t xml:space="preserve">-chemical status of water at the selected areas /sites of </w:t>
      </w:r>
      <w:proofErr w:type="spellStart"/>
      <w:r w:rsidR="001B5F0A" w:rsidRPr="008A629D">
        <w:rPr>
          <w:rFonts w:ascii="Times New Roman" w:hAnsi="Times New Roman" w:cs="Times New Roman"/>
          <w:bCs/>
          <w:color w:val="000000"/>
          <w:sz w:val="24"/>
          <w:szCs w:val="24"/>
        </w:rPr>
        <w:t>Msimbazi</w:t>
      </w:r>
      <w:proofErr w:type="spellEnd"/>
      <w:r w:rsidR="001B5F0A" w:rsidRPr="008A629D">
        <w:rPr>
          <w:rFonts w:ascii="Times New Roman" w:hAnsi="Times New Roman" w:cs="Times New Roman"/>
          <w:bCs/>
          <w:color w:val="000000"/>
          <w:sz w:val="24"/>
          <w:szCs w:val="24"/>
        </w:rPr>
        <w:t xml:space="preserve"> River in Tanzania </w:t>
      </w:r>
      <w:r w:rsidR="009D2C08" w:rsidRPr="008A629D">
        <w:rPr>
          <w:rFonts w:ascii="Times New Roman" w:hAnsi="Times New Roman" w:cs="Times New Roman"/>
          <w:bCs/>
          <w:color w:val="000000"/>
          <w:sz w:val="24"/>
          <w:szCs w:val="24"/>
        </w:rPr>
        <w:t>and based on</w:t>
      </w:r>
      <w:r w:rsidR="001B5F0A" w:rsidRPr="008A629D">
        <w:rPr>
          <w:rFonts w:ascii="Times New Roman" w:hAnsi="Times New Roman" w:cs="Times New Roman"/>
          <w:bCs/>
          <w:color w:val="000000"/>
          <w:sz w:val="24"/>
          <w:szCs w:val="24"/>
        </w:rPr>
        <w:t xml:space="preserve"> the findings</w:t>
      </w:r>
      <w:r w:rsidR="009D2C08" w:rsidRPr="008A629D">
        <w:rPr>
          <w:rFonts w:ascii="Times New Roman" w:hAnsi="Times New Roman" w:cs="Times New Roman"/>
          <w:bCs/>
          <w:color w:val="000000"/>
          <w:sz w:val="24"/>
          <w:szCs w:val="24"/>
        </w:rPr>
        <w:t xml:space="preserve"> of </w:t>
      </w:r>
      <w:commentRangeStart w:id="268"/>
      <w:r w:rsidR="009D2C08" w:rsidRPr="008A629D">
        <w:rPr>
          <w:rFonts w:ascii="Times New Roman" w:hAnsi="Times New Roman" w:cs="Times New Roman"/>
          <w:bCs/>
          <w:color w:val="000000"/>
          <w:sz w:val="24"/>
          <w:szCs w:val="24"/>
        </w:rPr>
        <w:t>this study</w:t>
      </w:r>
      <w:r w:rsidR="001B5F0A" w:rsidRPr="008A629D">
        <w:rPr>
          <w:rFonts w:ascii="Times New Roman" w:hAnsi="Times New Roman" w:cs="Times New Roman"/>
          <w:bCs/>
          <w:color w:val="000000"/>
          <w:sz w:val="24"/>
          <w:szCs w:val="24"/>
        </w:rPr>
        <w:t xml:space="preserve"> which will be presented in this paper will aid in </w:t>
      </w:r>
      <w:r w:rsidR="009D2C08" w:rsidRPr="008A629D">
        <w:rPr>
          <w:rFonts w:ascii="Times New Roman" w:hAnsi="Times New Roman" w:cs="Times New Roman"/>
          <w:bCs/>
          <w:color w:val="000000"/>
          <w:sz w:val="24"/>
          <w:szCs w:val="24"/>
        </w:rPr>
        <w:t>monitoring</w:t>
      </w:r>
      <w:r w:rsidR="001B5F0A" w:rsidRPr="008A629D">
        <w:rPr>
          <w:rFonts w:ascii="Times New Roman" w:hAnsi="Times New Roman" w:cs="Times New Roman"/>
          <w:bCs/>
          <w:color w:val="000000"/>
          <w:sz w:val="24"/>
          <w:szCs w:val="24"/>
        </w:rPr>
        <w:t xml:space="preserve"> of immunological characteristics of aquatic ecosystem in general.</w:t>
      </w:r>
      <w:commentRangeEnd w:id="268"/>
      <w:r w:rsidR="00532231">
        <w:rPr>
          <w:rStyle w:val="CommentReference"/>
        </w:rPr>
        <w:commentReference w:id="268"/>
      </w:r>
    </w:p>
    <w:p w14:paraId="0028D8DD" w14:textId="77777777" w:rsidR="001B5F0A" w:rsidRPr="008A629D" w:rsidRDefault="001B5F0A" w:rsidP="00596978">
      <w:pPr>
        <w:pStyle w:val="ListParagraph"/>
        <w:spacing w:line="360" w:lineRule="auto"/>
        <w:ind w:left="0"/>
        <w:jc w:val="both"/>
        <w:rPr>
          <w:rFonts w:ascii="Times New Roman" w:hAnsi="Times New Roman" w:cs="Times New Roman"/>
          <w:b/>
          <w:bCs/>
          <w:color w:val="000000"/>
          <w:sz w:val="24"/>
          <w:szCs w:val="24"/>
        </w:rPr>
      </w:pPr>
      <w:commentRangeStart w:id="269"/>
      <w:r w:rsidRPr="008A629D">
        <w:rPr>
          <w:rFonts w:ascii="Times New Roman" w:hAnsi="Times New Roman" w:cs="Times New Roman"/>
          <w:b/>
          <w:bCs/>
          <w:color w:val="000000"/>
          <w:sz w:val="24"/>
          <w:szCs w:val="24"/>
        </w:rPr>
        <w:t xml:space="preserve"> To the community </w:t>
      </w:r>
      <w:commentRangeEnd w:id="269"/>
      <w:r w:rsidR="00532231">
        <w:rPr>
          <w:rStyle w:val="CommentReference"/>
        </w:rPr>
        <w:commentReference w:id="269"/>
      </w:r>
    </w:p>
    <w:p w14:paraId="3A14354E" w14:textId="77777777" w:rsidR="009D2C08" w:rsidRPr="008A629D" w:rsidRDefault="004E34FD" w:rsidP="00596978">
      <w:pPr>
        <w:pStyle w:val="ListParagraph"/>
        <w:spacing w:line="360" w:lineRule="auto"/>
        <w:ind w:left="0"/>
        <w:jc w:val="both"/>
        <w:rPr>
          <w:rFonts w:ascii="Times New Roman" w:hAnsi="Times New Roman" w:cs="Times New Roman"/>
          <w:bCs/>
          <w:color w:val="000000"/>
          <w:sz w:val="24"/>
          <w:szCs w:val="24"/>
        </w:rPr>
      </w:pPr>
      <w:commentRangeStart w:id="270"/>
      <w:r w:rsidRPr="008A629D">
        <w:rPr>
          <w:rFonts w:ascii="Times New Roman" w:hAnsi="Times New Roman" w:cs="Times New Roman"/>
          <w:bCs/>
          <w:color w:val="000000"/>
          <w:sz w:val="24"/>
          <w:szCs w:val="24"/>
        </w:rPr>
        <w:t xml:space="preserve">This study will help the individual and the entire community members to have positive minds on the recognizing the importance of the rivers to different stake holders especial those who live inside or outside the river </w:t>
      </w:r>
      <w:r w:rsidR="009D2C08" w:rsidRPr="008A629D">
        <w:rPr>
          <w:rFonts w:ascii="Times New Roman" w:hAnsi="Times New Roman" w:cs="Times New Roman"/>
          <w:bCs/>
          <w:color w:val="000000"/>
          <w:sz w:val="24"/>
          <w:szCs w:val="24"/>
        </w:rPr>
        <w:t>basin through</w:t>
      </w:r>
      <w:r w:rsidRPr="008A629D">
        <w:rPr>
          <w:rFonts w:ascii="Times New Roman" w:hAnsi="Times New Roman" w:cs="Times New Roman"/>
          <w:bCs/>
          <w:color w:val="000000"/>
          <w:sz w:val="24"/>
          <w:szCs w:val="24"/>
        </w:rPr>
        <w:t xml:space="preserve"> stop polluting the streams.</w:t>
      </w:r>
      <w:commentRangeEnd w:id="270"/>
      <w:r w:rsidR="00532231">
        <w:rPr>
          <w:rStyle w:val="CommentReference"/>
        </w:rPr>
        <w:commentReference w:id="270"/>
      </w:r>
    </w:p>
    <w:p w14:paraId="344DD2D2" w14:textId="77777777" w:rsidR="009D2C08" w:rsidRPr="008A629D" w:rsidRDefault="009D2C08" w:rsidP="00596978">
      <w:pPr>
        <w:pStyle w:val="ListParagraph"/>
        <w:spacing w:line="360" w:lineRule="auto"/>
        <w:ind w:left="0"/>
        <w:jc w:val="both"/>
        <w:rPr>
          <w:rFonts w:ascii="Times New Roman" w:hAnsi="Times New Roman" w:cs="Times New Roman"/>
          <w:b/>
          <w:bCs/>
          <w:color w:val="000000"/>
          <w:sz w:val="24"/>
          <w:szCs w:val="24"/>
        </w:rPr>
      </w:pPr>
      <w:commentRangeStart w:id="271"/>
      <w:r w:rsidRPr="008A629D">
        <w:rPr>
          <w:rFonts w:ascii="Times New Roman" w:hAnsi="Times New Roman" w:cs="Times New Roman"/>
          <w:b/>
          <w:bCs/>
          <w:color w:val="000000"/>
          <w:sz w:val="24"/>
          <w:szCs w:val="24"/>
        </w:rPr>
        <w:t>To the students</w:t>
      </w:r>
      <w:commentRangeEnd w:id="271"/>
      <w:r w:rsidR="00532231">
        <w:rPr>
          <w:rStyle w:val="CommentReference"/>
        </w:rPr>
        <w:commentReference w:id="271"/>
      </w:r>
    </w:p>
    <w:p w14:paraId="289D9037" w14:textId="51015D41" w:rsidR="007B1E9E" w:rsidRPr="00035F33" w:rsidRDefault="009D2C08" w:rsidP="00035F33">
      <w:pPr>
        <w:pStyle w:val="ListParagraph"/>
        <w:spacing w:line="360" w:lineRule="auto"/>
        <w:ind w:left="0"/>
        <w:jc w:val="both"/>
        <w:rPr>
          <w:rFonts w:ascii="Times New Roman" w:hAnsi="Times New Roman" w:cs="Times New Roman"/>
          <w:bCs/>
          <w:color w:val="000000"/>
          <w:sz w:val="24"/>
          <w:szCs w:val="24"/>
        </w:rPr>
      </w:pPr>
      <w:r w:rsidRPr="008A629D">
        <w:rPr>
          <w:rFonts w:ascii="Times New Roman" w:hAnsi="Times New Roman" w:cs="Times New Roman"/>
          <w:sz w:val="24"/>
          <w:szCs w:val="24"/>
        </w:rPr>
        <w:t xml:space="preserve">This research will </w:t>
      </w:r>
      <w:del w:id="272" w:author="Nyamisi Peter" w:date="2022-12-28T09:54:00Z">
        <w:r w:rsidRPr="008A629D" w:rsidDel="00C82152">
          <w:rPr>
            <w:rFonts w:ascii="Times New Roman" w:hAnsi="Times New Roman" w:cs="Times New Roman"/>
            <w:sz w:val="24"/>
            <w:szCs w:val="24"/>
          </w:rPr>
          <w:delText xml:space="preserve">be a contribution to the body of literature </w:delText>
        </w:r>
      </w:del>
      <w:ins w:id="273" w:author="Nyamisi Peter" w:date="2022-12-28T09:54:00Z">
        <w:r w:rsidR="00C82152">
          <w:rPr>
            <w:rFonts w:ascii="Times New Roman" w:hAnsi="Times New Roman" w:cs="Times New Roman"/>
            <w:sz w:val="24"/>
            <w:szCs w:val="24"/>
          </w:rPr>
          <w:t xml:space="preserve">help the scientific community </w:t>
        </w:r>
      </w:ins>
      <w:del w:id="274" w:author="Nyamisi Peter" w:date="2022-12-28T09:55:00Z">
        <w:r w:rsidRPr="008A629D" w:rsidDel="00C82152">
          <w:rPr>
            <w:rFonts w:ascii="Times New Roman" w:hAnsi="Times New Roman" w:cs="Times New Roman"/>
            <w:sz w:val="24"/>
            <w:szCs w:val="24"/>
          </w:rPr>
          <w:delText xml:space="preserve">in </w:delText>
        </w:r>
      </w:del>
      <w:ins w:id="275" w:author="Nyamisi Peter" w:date="2022-12-28T09:55:00Z">
        <w:r w:rsidR="00C82152">
          <w:rPr>
            <w:rFonts w:ascii="Times New Roman" w:hAnsi="Times New Roman" w:cs="Times New Roman"/>
            <w:sz w:val="24"/>
            <w:szCs w:val="24"/>
          </w:rPr>
          <w:t>add</w:t>
        </w:r>
        <w:r w:rsidR="00C82152" w:rsidRPr="008A629D">
          <w:rPr>
            <w:rFonts w:ascii="Times New Roman" w:hAnsi="Times New Roman" w:cs="Times New Roman"/>
            <w:sz w:val="24"/>
            <w:szCs w:val="24"/>
          </w:rPr>
          <w:t xml:space="preserve"> </w:t>
        </w:r>
      </w:ins>
      <w:r w:rsidRPr="008A629D">
        <w:rPr>
          <w:rFonts w:ascii="Times New Roman" w:hAnsi="Times New Roman" w:cs="Times New Roman"/>
          <w:sz w:val="24"/>
          <w:szCs w:val="24"/>
        </w:rPr>
        <w:t>the</w:t>
      </w:r>
      <w:ins w:id="276" w:author="Nyamisi Peter" w:date="2022-12-28T09:54:00Z">
        <w:r w:rsidR="00C82152">
          <w:rPr>
            <w:rFonts w:ascii="Times New Roman" w:hAnsi="Times New Roman" w:cs="Times New Roman"/>
            <w:sz w:val="24"/>
            <w:szCs w:val="24"/>
          </w:rPr>
          <w:t xml:space="preserve"> knowledge of influence of</w:t>
        </w:r>
      </w:ins>
      <w:del w:id="277" w:author="Nyamisi Peter" w:date="2022-12-28T09:55:00Z">
        <w:r w:rsidRPr="008A629D" w:rsidDel="00C82152">
          <w:rPr>
            <w:rFonts w:ascii="Times New Roman" w:hAnsi="Times New Roman" w:cs="Times New Roman"/>
            <w:sz w:val="24"/>
            <w:szCs w:val="24"/>
          </w:rPr>
          <w:delText xml:space="preserve"> area of the relationship between</w:delText>
        </w:r>
      </w:del>
      <w:r w:rsidRPr="008A629D">
        <w:rPr>
          <w:rFonts w:ascii="Times New Roman" w:hAnsi="Times New Roman" w:cs="Times New Roman"/>
          <w:sz w:val="24"/>
          <w:szCs w:val="24"/>
        </w:rPr>
        <w:t xml:space="preserve"> nutrients </w:t>
      </w:r>
      <w:del w:id="278" w:author="Nyamisi Peter" w:date="2022-12-28T09:55:00Z">
        <w:r w:rsidRPr="008A629D" w:rsidDel="00C82152">
          <w:rPr>
            <w:rFonts w:ascii="Times New Roman" w:hAnsi="Times New Roman" w:cs="Times New Roman"/>
            <w:sz w:val="24"/>
            <w:szCs w:val="24"/>
          </w:rPr>
          <w:delText xml:space="preserve">and </w:delText>
        </w:r>
      </w:del>
      <w:ins w:id="279" w:author="Nyamisi Peter" w:date="2022-12-28T09:55:00Z">
        <w:r w:rsidR="00C82152">
          <w:rPr>
            <w:rFonts w:ascii="Times New Roman" w:hAnsi="Times New Roman" w:cs="Times New Roman"/>
            <w:sz w:val="24"/>
            <w:szCs w:val="24"/>
          </w:rPr>
          <w:t>on</w:t>
        </w:r>
        <w:r w:rsidR="00C82152" w:rsidRPr="008A629D">
          <w:rPr>
            <w:rFonts w:ascii="Times New Roman" w:hAnsi="Times New Roman" w:cs="Times New Roman"/>
            <w:sz w:val="24"/>
            <w:szCs w:val="24"/>
          </w:rPr>
          <w:t xml:space="preserve"> </w:t>
        </w:r>
      </w:ins>
      <w:r w:rsidRPr="008A629D">
        <w:rPr>
          <w:rFonts w:ascii="Times New Roman" w:hAnsi="Times New Roman" w:cs="Times New Roman"/>
          <w:sz w:val="24"/>
          <w:szCs w:val="24"/>
        </w:rPr>
        <w:t>chlorophyll</w:t>
      </w:r>
      <w:ins w:id="280" w:author="Nyamisi Peter" w:date="2022-12-28T09:50:00Z">
        <w:r w:rsidR="00C82152">
          <w:rPr>
            <w:rFonts w:ascii="Times New Roman" w:hAnsi="Times New Roman" w:cs="Times New Roman"/>
            <w:sz w:val="24"/>
            <w:szCs w:val="24"/>
          </w:rPr>
          <w:t>-</w:t>
        </w:r>
      </w:ins>
      <w:del w:id="281" w:author="Nyamisi Peter" w:date="2022-12-28T09:50:00Z">
        <w:r w:rsidRPr="008A629D" w:rsidDel="00C82152">
          <w:rPr>
            <w:rFonts w:ascii="Times New Roman" w:hAnsi="Times New Roman" w:cs="Times New Roman"/>
            <w:sz w:val="24"/>
            <w:szCs w:val="24"/>
          </w:rPr>
          <w:delText xml:space="preserve"> </w:delText>
        </w:r>
      </w:del>
      <w:r w:rsidRPr="00C82152">
        <w:rPr>
          <w:rFonts w:ascii="Times New Roman" w:hAnsi="Times New Roman" w:cs="Times New Roman"/>
          <w:i/>
          <w:sz w:val="24"/>
          <w:szCs w:val="24"/>
          <w:rPrChange w:id="282" w:author="Nyamisi Peter" w:date="2022-12-28T09:50:00Z">
            <w:rPr>
              <w:rFonts w:ascii="Times New Roman" w:hAnsi="Times New Roman" w:cs="Times New Roman"/>
              <w:sz w:val="24"/>
              <w:szCs w:val="24"/>
            </w:rPr>
          </w:rPrChange>
        </w:rPr>
        <w:t>a</w:t>
      </w:r>
      <w:ins w:id="283" w:author="Nyamisi Peter" w:date="2022-12-28T09:56:00Z">
        <w:r w:rsidR="00C82152">
          <w:rPr>
            <w:rFonts w:ascii="Times New Roman" w:hAnsi="Times New Roman" w:cs="Times New Roman"/>
            <w:i/>
            <w:sz w:val="24"/>
            <w:szCs w:val="24"/>
          </w:rPr>
          <w:t xml:space="preserve"> </w:t>
        </w:r>
        <w:r w:rsidR="00C82152" w:rsidRPr="00C82152">
          <w:rPr>
            <w:rFonts w:ascii="Times New Roman" w:hAnsi="Times New Roman" w:cs="Times New Roman"/>
            <w:sz w:val="24"/>
            <w:szCs w:val="24"/>
            <w:rPrChange w:id="284" w:author="Nyamisi Peter" w:date="2022-12-28T09:56:00Z">
              <w:rPr>
                <w:rFonts w:ascii="Times New Roman" w:hAnsi="Times New Roman" w:cs="Times New Roman"/>
                <w:i/>
                <w:sz w:val="24"/>
                <w:szCs w:val="24"/>
              </w:rPr>
            </w:rPrChange>
          </w:rPr>
          <w:t xml:space="preserve">at </w:t>
        </w:r>
        <w:proofErr w:type="spellStart"/>
        <w:r w:rsidR="00C82152" w:rsidRPr="00C82152">
          <w:rPr>
            <w:rFonts w:ascii="Times New Roman" w:hAnsi="Times New Roman" w:cs="Times New Roman"/>
            <w:sz w:val="24"/>
            <w:szCs w:val="24"/>
            <w:rPrChange w:id="285" w:author="Nyamisi Peter" w:date="2022-12-28T09:56:00Z">
              <w:rPr>
                <w:rFonts w:ascii="Times New Roman" w:hAnsi="Times New Roman" w:cs="Times New Roman"/>
                <w:i/>
                <w:sz w:val="24"/>
                <w:szCs w:val="24"/>
              </w:rPr>
            </w:rPrChange>
          </w:rPr>
          <w:t>Msimbazi</w:t>
        </w:r>
        <w:proofErr w:type="spellEnd"/>
        <w:r w:rsidR="00C82152" w:rsidRPr="00C82152">
          <w:rPr>
            <w:rFonts w:ascii="Times New Roman" w:hAnsi="Times New Roman" w:cs="Times New Roman"/>
            <w:sz w:val="24"/>
            <w:szCs w:val="24"/>
            <w:rPrChange w:id="286" w:author="Nyamisi Peter" w:date="2022-12-28T09:56:00Z">
              <w:rPr>
                <w:rFonts w:ascii="Times New Roman" w:hAnsi="Times New Roman" w:cs="Times New Roman"/>
                <w:i/>
                <w:sz w:val="24"/>
                <w:szCs w:val="24"/>
              </w:rPr>
            </w:rPrChange>
          </w:rPr>
          <w:t xml:space="preserve"> river</w:t>
        </w:r>
      </w:ins>
      <w:ins w:id="287" w:author="Nyamisi Peter" w:date="2022-12-28T09:55:00Z">
        <w:r w:rsidR="00C82152" w:rsidRPr="00C82152">
          <w:rPr>
            <w:rFonts w:ascii="Times New Roman" w:hAnsi="Times New Roman" w:cs="Times New Roman"/>
            <w:sz w:val="24"/>
            <w:szCs w:val="24"/>
            <w:rPrChange w:id="288" w:author="Nyamisi Peter" w:date="2022-12-28T09:56:00Z">
              <w:rPr>
                <w:rFonts w:ascii="Times New Roman" w:hAnsi="Times New Roman" w:cs="Times New Roman"/>
                <w:i/>
                <w:sz w:val="24"/>
                <w:szCs w:val="24"/>
              </w:rPr>
            </w:rPrChange>
          </w:rPr>
          <w:t>.</w:t>
        </w:r>
      </w:ins>
      <w:del w:id="289" w:author="Nyamisi Peter" w:date="2022-12-28T09:53:00Z">
        <w:r w:rsidRPr="008A629D" w:rsidDel="00C82152">
          <w:rPr>
            <w:rFonts w:ascii="Times New Roman" w:hAnsi="Times New Roman" w:cs="Times New Roman"/>
            <w:sz w:val="24"/>
            <w:szCs w:val="24"/>
          </w:rPr>
          <w:delText xml:space="preserve"> on student’s academic performance</w:delText>
        </w:r>
      </w:del>
      <w:del w:id="290" w:author="Nyamisi Peter" w:date="2022-12-28T09:55:00Z">
        <w:r w:rsidRPr="008A629D" w:rsidDel="00C82152">
          <w:rPr>
            <w:rFonts w:ascii="Times New Roman" w:hAnsi="Times New Roman" w:cs="Times New Roman"/>
            <w:sz w:val="24"/>
            <w:szCs w:val="24"/>
          </w:rPr>
          <w:delText>, thereby constituting the empirical literature for future research in the subject area</w:delText>
        </w:r>
        <w:r w:rsidR="00A643F3" w:rsidDel="00C82152">
          <w:rPr>
            <w:rFonts w:ascii="Times New Roman" w:hAnsi="Times New Roman" w:cs="Times New Roman"/>
            <w:sz w:val="24"/>
            <w:szCs w:val="24"/>
          </w:rPr>
          <w:delText>.</w:delText>
        </w:r>
        <w:r w:rsidR="00742C4E" w:rsidDel="00C82152">
          <w:rPr>
            <w:rFonts w:ascii="Times New Roman" w:hAnsi="Times New Roman" w:cs="Times New Roman"/>
            <w:sz w:val="24"/>
            <w:szCs w:val="24"/>
          </w:rPr>
          <w:delText xml:space="preserve"> </w:delText>
        </w:r>
        <w:r w:rsidRPr="008A629D" w:rsidDel="00C82152">
          <w:rPr>
            <w:rFonts w:ascii="Times New Roman" w:hAnsi="Times New Roman" w:cs="Times New Roman"/>
            <w:sz w:val="24"/>
            <w:szCs w:val="24"/>
          </w:rPr>
          <w:delText> </w:delText>
        </w:r>
      </w:del>
    </w:p>
    <w:p w14:paraId="3FB26439" w14:textId="77777777" w:rsidR="007B1E9E" w:rsidRPr="007B1E9E" w:rsidRDefault="007B1E9E" w:rsidP="007B1E9E"/>
    <w:p w14:paraId="39BBBB2B" w14:textId="77777777" w:rsidR="00700508" w:rsidRPr="00FD125F" w:rsidRDefault="008D2150" w:rsidP="00FD125F">
      <w:pPr>
        <w:pStyle w:val="Heading2"/>
      </w:pPr>
      <w:bookmarkStart w:id="291" w:name="_Toc175165156"/>
      <w:r w:rsidRPr="00FD125F">
        <w:t>1.5</w:t>
      </w:r>
      <w:r w:rsidR="00FD125F" w:rsidRPr="00FD125F">
        <w:t xml:space="preserve"> </w:t>
      </w:r>
      <w:r w:rsidR="00F83892" w:rsidRPr="00FD125F">
        <w:t>L</w:t>
      </w:r>
      <w:r w:rsidRPr="00FD125F">
        <w:t>iterature Review</w:t>
      </w:r>
      <w:bookmarkEnd w:id="291"/>
      <w:r w:rsidR="00700508" w:rsidRPr="00FD125F">
        <w:tab/>
      </w:r>
    </w:p>
    <w:p w14:paraId="72084001" w14:textId="0F2ECB8B" w:rsidR="00893A59" w:rsidRPr="00893A59" w:rsidDel="00FA2AC5" w:rsidRDefault="00C47D1E" w:rsidP="007B56AF">
      <w:pPr>
        <w:pStyle w:val="Heading3"/>
        <w:rPr>
          <w:del w:id="292" w:author="Nyamisi Peter" w:date="2022-12-28T09:59:00Z"/>
        </w:rPr>
      </w:pPr>
      <w:bookmarkStart w:id="293" w:name="_Toc175165157"/>
      <w:del w:id="294" w:author="Nyamisi Peter" w:date="2022-12-28T09:59:00Z">
        <w:r w:rsidDel="00FA2AC5">
          <w:delText xml:space="preserve">1.5.1 </w:delText>
        </w:r>
        <w:r w:rsidR="00893A59" w:rsidDel="00FA2AC5">
          <w:delText>Introduction</w:delText>
        </w:r>
        <w:bookmarkEnd w:id="293"/>
      </w:del>
    </w:p>
    <w:p w14:paraId="4F4857FB" w14:textId="77777777" w:rsidR="00C25417" w:rsidRDefault="001A1E13" w:rsidP="00C47D1E">
      <w:pPr>
        <w:spacing w:line="360" w:lineRule="auto"/>
        <w:jc w:val="both"/>
        <w:rPr>
          <w:ins w:id="295" w:author="Nyamisi Peter" w:date="2022-12-28T10:00:00Z"/>
          <w:rFonts w:ascii="Times New Roman" w:hAnsi="Times New Roman" w:cs="Times New Roman"/>
          <w:bCs/>
          <w:sz w:val="24"/>
          <w:szCs w:val="24"/>
        </w:rPr>
      </w:pPr>
      <w:r>
        <w:rPr>
          <w:rFonts w:ascii="Times New Roman" w:hAnsi="Times New Roman" w:cs="Times New Roman"/>
          <w:bCs/>
          <w:sz w:val="24"/>
          <w:szCs w:val="24"/>
        </w:rPr>
        <w:t xml:space="preserve">Rivers are large natural stream of water emptying into an ocean, lake or other bodies of water and usually fed along its course by converging tributaries. </w:t>
      </w:r>
      <w:del w:id="296" w:author="Nyamisi Peter" w:date="2022-12-28T09:59:00Z">
        <w:r w:rsidDel="00FA2AC5">
          <w:rPr>
            <w:rFonts w:ascii="Times New Roman" w:hAnsi="Times New Roman" w:cs="Times New Roman"/>
            <w:bCs/>
            <w:sz w:val="24"/>
            <w:szCs w:val="24"/>
          </w:rPr>
          <w:delText>Although t</w:delText>
        </w:r>
      </w:del>
      <w:ins w:id="297" w:author="Nyamisi Peter" w:date="2022-12-28T09:59:00Z">
        <w:r w:rsidR="00FA2AC5">
          <w:rPr>
            <w:rFonts w:ascii="Times New Roman" w:hAnsi="Times New Roman" w:cs="Times New Roman"/>
            <w:bCs/>
            <w:sz w:val="24"/>
            <w:szCs w:val="24"/>
          </w:rPr>
          <w:t>T</w:t>
        </w:r>
      </w:ins>
      <w:r>
        <w:rPr>
          <w:rFonts w:ascii="Times New Roman" w:hAnsi="Times New Roman" w:cs="Times New Roman"/>
          <w:bCs/>
          <w:sz w:val="24"/>
          <w:szCs w:val="24"/>
        </w:rPr>
        <w:t xml:space="preserve">hey contain only 0.0001% of the total amount of water in the world </w:t>
      </w:r>
      <w:r w:rsidR="00611B37">
        <w:rPr>
          <w:rFonts w:ascii="Times New Roman" w:hAnsi="Times New Roman" w:cs="Times New Roman"/>
          <w:bCs/>
          <w:sz w:val="24"/>
          <w:szCs w:val="24"/>
        </w:rPr>
        <w:t>at any time (</w:t>
      </w:r>
      <w:proofErr w:type="spellStart"/>
      <w:r w:rsidR="00611B37">
        <w:rPr>
          <w:rFonts w:ascii="Times New Roman" w:hAnsi="Times New Roman" w:cs="Times New Roman"/>
          <w:bCs/>
          <w:sz w:val="24"/>
          <w:szCs w:val="24"/>
        </w:rPr>
        <w:t>Ashwani</w:t>
      </w:r>
      <w:proofErr w:type="spellEnd"/>
      <w:r w:rsidR="00611B37">
        <w:rPr>
          <w:rFonts w:ascii="Times New Roman" w:hAnsi="Times New Roman" w:cs="Times New Roman"/>
          <w:bCs/>
          <w:sz w:val="24"/>
          <w:szCs w:val="24"/>
        </w:rPr>
        <w:t xml:space="preserve"> and Anish 2009). </w:t>
      </w:r>
      <w:r w:rsidR="00700508">
        <w:rPr>
          <w:rFonts w:ascii="Times New Roman" w:hAnsi="Times New Roman" w:cs="Times New Roman"/>
          <w:bCs/>
          <w:sz w:val="24"/>
          <w:szCs w:val="24"/>
        </w:rPr>
        <w:t>A river ecosystem includes</w:t>
      </w:r>
      <w:r w:rsidR="00700508" w:rsidRPr="00E45B76">
        <w:rPr>
          <w:rFonts w:ascii="Times New Roman" w:hAnsi="Times New Roman" w:cs="Times New Roman"/>
          <w:bCs/>
          <w:sz w:val="24"/>
          <w:szCs w:val="24"/>
        </w:rPr>
        <w:t xml:space="preserve"> river channels and its floodp</w:t>
      </w:r>
      <w:r w:rsidR="00700508">
        <w:rPr>
          <w:rFonts w:ascii="Times New Roman" w:hAnsi="Times New Roman" w:cs="Times New Roman"/>
          <w:bCs/>
          <w:sz w:val="24"/>
          <w:szCs w:val="24"/>
        </w:rPr>
        <w:t xml:space="preserve">lains and form a diverse </w:t>
      </w:r>
      <w:del w:id="298" w:author="Nyamisi Peter" w:date="2022-12-28T10:00:00Z">
        <w:r w:rsidR="00700508" w:rsidRPr="00E45B76" w:rsidDel="00FA2AC5">
          <w:rPr>
            <w:rFonts w:ascii="Times New Roman" w:hAnsi="Times New Roman" w:cs="Times New Roman"/>
            <w:bCs/>
            <w:sz w:val="24"/>
            <w:szCs w:val="24"/>
          </w:rPr>
          <w:delText xml:space="preserve">of </w:delText>
        </w:r>
      </w:del>
      <w:r w:rsidR="00700508" w:rsidRPr="00E45B76">
        <w:rPr>
          <w:rFonts w:ascii="Times New Roman" w:hAnsi="Times New Roman" w:cs="Times New Roman"/>
          <w:bCs/>
          <w:sz w:val="24"/>
          <w:szCs w:val="24"/>
        </w:rPr>
        <w:t xml:space="preserve">habitats upon which countless </w:t>
      </w:r>
      <w:r w:rsidR="00700508" w:rsidRPr="00E45B76">
        <w:rPr>
          <w:rFonts w:ascii="Times New Roman" w:hAnsi="Times New Roman" w:cs="Times New Roman"/>
          <w:bCs/>
          <w:sz w:val="24"/>
          <w:szCs w:val="24"/>
        </w:rPr>
        <w:lastRenderedPageBreak/>
        <w:t xml:space="preserve">species of </w:t>
      </w:r>
      <w:r w:rsidR="00700508">
        <w:rPr>
          <w:rFonts w:ascii="Times New Roman" w:hAnsi="Times New Roman" w:cs="Times New Roman"/>
          <w:bCs/>
          <w:sz w:val="24"/>
          <w:szCs w:val="24"/>
        </w:rPr>
        <w:t xml:space="preserve">aquatic </w:t>
      </w:r>
      <w:r w:rsidR="00700508" w:rsidRPr="00E45B76">
        <w:rPr>
          <w:rFonts w:ascii="Times New Roman" w:hAnsi="Times New Roman" w:cs="Times New Roman"/>
          <w:bCs/>
          <w:sz w:val="24"/>
          <w:szCs w:val="24"/>
        </w:rPr>
        <w:t xml:space="preserve">animals and plants depend for survival. They provide a plethora of services for humans </w:t>
      </w:r>
      <w:r w:rsidR="00700508">
        <w:rPr>
          <w:rFonts w:ascii="Times New Roman" w:hAnsi="Times New Roman" w:cs="Times New Roman"/>
          <w:bCs/>
          <w:sz w:val="24"/>
          <w:szCs w:val="24"/>
        </w:rPr>
        <w:t xml:space="preserve">including a source </w:t>
      </w:r>
      <w:r w:rsidR="004004C1">
        <w:rPr>
          <w:rFonts w:ascii="Times New Roman" w:hAnsi="Times New Roman" w:cs="Times New Roman"/>
          <w:bCs/>
          <w:sz w:val="24"/>
          <w:szCs w:val="24"/>
        </w:rPr>
        <w:t xml:space="preserve">of </w:t>
      </w:r>
      <w:r w:rsidR="004004C1" w:rsidRPr="00E45B76">
        <w:rPr>
          <w:rFonts w:ascii="Times New Roman" w:hAnsi="Times New Roman" w:cs="Times New Roman"/>
          <w:bCs/>
          <w:sz w:val="24"/>
          <w:szCs w:val="24"/>
        </w:rPr>
        <w:t>water</w:t>
      </w:r>
      <w:r w:rsidR="00700508" w:rsidRPr="00E45B76">
        <w:rPr>
          <w:rFonts w:ascii="Times New Roman" w:hAnsi="Times New Roman" w:cs="Times New Roman"/>
          <w:bCs/>
          <w:sz w:val="24"/>
          <w:szCs w:val="24"/>
        </w:rPr>
        <w:t xml:space="preserve"> for domestic and industrial uses, a source of food, a means of waste disposal,</w:t>
      </w:r>
      <w:r w:rsidR="00A52142">
        <w:rPr>
          <w:rFonts w:ascii="Times New Roman" w:hAnsi="Times New Roman" w:cs="Times New Roman"/>
          <w:bCs/>
          <w:sz w:val="24"/>
          <w:szCs w:val="24"/>
        </w:rPr>
        <w:t xml:space="preserve"> a means of</w:t>
      </w:r>
      <w:r w:rsidR="00700508" w:rsidRPr="00E45B76">
        <w:rPr>
          <w:rFonts w:ascii="Times New Roman" w:hAnsi="Times New Roman" w:cs="Times New Roman"/>
          <w:bCs/>
          <w:sz w:val="24"/>
          <w:szCs w:val="24"/>
        </w:rPr>
        <w:t xml:space="preserve"> transportation</w:t>
      </w:r>
      <w:r w:rsidR="004004C1">
        <w:rPr>
          <w:rFonts w:ascii="Times New Roman" w:hAnsi="Times New Roman" w:cs="Times New Roman"/>
          <w:bCs/>
          <w:sz w:val="24"/>
          <w:szCs w:val="24"/>
        </w:rPr>
        <w:t xml:space="preserve"> activities</w:t>
      </w:r>
      <w:r w:rsidR="00700508" w:rsidRPr="00E45B76">
        <w:rPr>
          <w:rFonts w:ascii="Times New Roman" w:hAnsi="Times New Roman" w:cs="Times New Roman"/>
          <w:bCs/>
          <w:sz w:val="24"/>
          <w:szCs w:val="24"/>
        </w:rPr>
        <w:t>, power production, and sites for the pursuit of leisure activities</w:t>
      </w:r>
      <w:r w:rsidR="00700508" w:rsidRPr="00700508">
        <w:rPr>
          <w:rFonts w:ascii="Times New Roman" w:hAnsi="Times New Roman" w:cs="Times New Roman"/>
          <w:bCs/>
          <w:sz w:val="24"/>
          <w:szCs w:val="24"/>
        </w:rPr>
        <w:t xml:space="preserve"> </w:t>
      </w:r>
      <w:r w:rsidR="00700508">
        <w:rPr>
          <w:rFonts w:ascii="Times New Roman" w:hAnsi="Times New Roman" w:cs="Times New Roman"/>
          <w:bCs/>
          <w:sz w:val="24"/>
          <w:szCs w:val="24"/>
        </w:rPr>
        <w:t>(</w:t>
      </w:r>
      <w:proofErr w:type="spellStart"/>
      <w:r w:rsidR="00006CF0" w:rsidRPr="00563108">
        <w:rPr>
          <w:rFonts w:ascii="Times New Roman" w:eastAsia="Times New Roman" w:hAnsi="Times New Roman" w:cs="Times New Roman"/>
          <w:color w:val="222222"/>
          <w:sz w:val="24"/>
          <w:szCs w:val="24"/>
          <w:shd w:val="clear" w:color="auto" w:fill="FFFFFF"/>
        </w:rPr>
        <w:t>Howarth</w:t>
      </w:r>
      <w:proofErr w:type="spellEnd"/>
      <w:r w:rsidR="00006CF0">
        <w:rPr>
          <w:rFonts w:ascii="Times New Roman" w:eastAsia="Times New Roman" w:hAnsi="Times New Roman" w:cs="Times New Roman"/>
          <w:color w:val="222222"/>
          <w:sz w:val="24"/>
          <w:szCs w:val="24"/>
          <w:shd w:val="clear" w:color="auto" w:fill="FFFFFF"/>
        </w:rPr>
        <w:t xml:space="preserve"> at el., 2000</w:t>
      </w:r>
      <w:r w:rsidR="00700508">
        <w:rPr>
          <w:rFonts w:ascii="Times New Roman" w:hAnsi="Times New Roman" w:cs="Times New Roman"/>
          <w:bCs/>
          <w:sz w:val="24"/>
          <w:szCs w:val="24"/>
        </w:rPr>
        <w:t>)</w:t>
      </w:r>
      <w:r w:rsidR="00700508" w:rsidRPr="00E45B76">
        <w:rPr>
          <w:rFonts w:ascii="Times New Roman" w:hAnsi="Times New Roman" w:cs="Times New Roman"/>
          <w:bCs/>
          <w:sz w:val="24"/>
          <w:szCs w:val="24"/>
        </w:rPr>
        <w:t xml:space="preserve">. Yet, they belong to the most threatened ecosystems on earth. </w:t>
      </w:r>
    </w:p>
    <w:p w14:paraId="418C48F8" w14:textId="0D5327FD" w:rsidR="00CC1D6A" w:rsidRDefault="00700508" w:rsidP="00C47D1E">
      <w:pPr>
        <w:spacing w:line="360" w:lineRule="auto"/>
        <w:jc w:val="both"/>
        <w:rPr>
          <w:rFonts w:ascii="Times New Roman" w:hAnsi="Times New Roman" w:cs="Times New Roman"/>
          <w:bCs/>
          <w:sz w:val="24"/>
          <w:szCs w:val="24"/>
        </w:rPr>
      </w:pPr>
      <w:r w:rsidRPr="00E45B76">
        <w:rPr>
          <w:rFonts w:ascii="Times New Roman" w:hAnsi="Times New Roman" w:cs="Times New Roman"/>
          <w:bCs/>
          <w:sz w:val="24"/>
          <w:szCs w:val="24"/>
        </w:rPr>
        <w:t xml:space="preserve">Major threats to river ecosystems include habitat degradation, water pollution, flow modification, overexploitation, and invasion by </w:t>
      </w:r>
      <w:r w:rsidR="004004C1">
        <w:rPr>
          <w:rFonts w:ascii="Times New Roman" w:hAnsi="Times New Roman" w:cs="Times New Roman"/>
          <w:bCs/>
          <w:sz w:val="24"/>
          <w:szCs w:val="24"/>
        </w:rPr>
        <w:t xml:space="preserve">invasive </w:t>
      </w:r>
      <w:r w:rsidRPr="00E45B76">
        <w:rPr>
          <w:rFonts w:ascii="Times New Roman" w:hAnsi="Times New Roman" w:cs="Times New Roman"/>
          <w:bCs/>
          <w:sz w:val="24"/>
          <w:szCs w:val="24"/>
        </w:rPr>
        <w:t>specie</w:t>
      </w:r>
      <w:r w:rsidR="004004C1">
        <w:rPr>
          <w:rFonts w:ascii="Times New Roman" w:hAnsi="Times New Roman" w:cs="Times New Roman"/>
          <w:bCs/>
          <w:sz w:val="24"/>
          <w:szCs w:val="24"/>
        </w:rPr>
        <w:t>s</w:t>
      </w:r>
      <w:ins w:id="299" w:author="Nyamisi Peter" w:date="2022-12-28T10:01:00Z">
        <w:r w:rsidR="00C25417">
          <w:rPr>
            <w:rFonts w:ascii="Times New Roman" w:hAnsi="Times New Roman" w:cs="Times New Roman"/>
            <w:bCs/>
            <w:sz w:val="24"/>
            <w:szCs w:val="24"/>
          </w:rPr>
          <w:t xml:space="preserve"> (citation)</w:t>
        </w:r>
      </w:ins>
      <w:r w:rsidR="004004C1">
        <w:rPr>
          <w:rFonts w:ascii="Times New Roman" w:hAnsi="Times New Roman" w:cs="Times New Roman"/>
          <w:bCs/>
          <w:sz w:val="24"/>
          <w:szCs w:val="24"/>
        </w:rPr>
        <w:t xml:space="preserve">. This is especially true for </w:t>
      </w:r>
      <w:r w:rsidRPr="00E45B76">
        <w:rPr>
          <w:rFonts w:ascii="Times New Roman" w:hAnsi="Times New Roman" w:cs="Times New Roman"/>
          <w:bCs/>
          <w:sz w:val="24"/>
          <w:szCs w:val="24"/>
        </w:rPr>
        <w:t>developing countries where intensification of land-use for agriculture and poor disposal of untreated waste have markedly degraded rivers and associated floodplain ecosystems. Nevertheless, a proper understanding of ecosystem functioning and biological diversity is lacking</w:t>
      </w:r>
      <w:r w:rsidR="004004C1">
        <w:rPr>
          <w:rFonts w:ascii="Times New Roman" w:hAnsi="Times New Roman" w:cs="Times New Roman"/>
          <w:bCs/>
          <w:sz w:val="24"/>
          <w:szCs w:val="24"/>
        </w:rPr>
        <w:t xml:space="preserve"> in the society so there should be some efforts that is needed to</w:t>
      </w:r>
      <w:r w:rsidRPr="00E45B76">
        <w:rPr>
          <w:rFonts w:ascii="Times New Roman" w:hAnsi="Times New Roman" w:cs="Times New Roman"/>
          <w:bCs/>
          <w:sz w:val="24"/>
          <w:szCs w:val="24"/>
        </w:rPr>
        <w:t xml:space="preserve"> brid</w:t>
      </w:r>
      <w:r w:rsidR="004004C1">
        <w:rPr>
          <w:rFonts w:ascii="Times New Roman" w:hAnsi="Times New Roman" w:cs="Times New Roman"/>
          <w:bCs/>
          <w:sz w:val="24"/>
          <w:szCs w:val="24"/>
        </w:rPr>
        <w:t>e</w:t>
      </w:r>
      <w:r w:rsidRPr="00E45B76">
        <w:rPr>
          <w:rFonts w:ascii="Times New Roman" w:hAnsi="Times New Roman" w:cs="Times New Roman"/>
          <w:bCs/>
          <w:sz w:val="24"/>
          <w:szCs w:val="24"/>
        </w:rPr>
        <w:t xml:space="preserve"> this knowledge gap. </w:t>
      </w:r>
      <w:r w:rsidR="004004C1">
        <w:rPr>
          <w:rFonts w:ascii="Times New Roman" w:hAnsi="Times New Roman" w:cs="Times New Roman"/>
          <w:bCs/>
          <w:sz w:val="24"/>
          <w:szCs w:val="24"/>
        </w:rPr>
        <w:t>There for investigation on</w:t>
      </w:r>
      <w:r w:rsidRPr="00E45B76">
        <w:rPr>
          <w:rFonts w:ascii="Times New Roman" w:hAnsi="Times New Roman" w:cs="Times New Roman"/>
          <w:bCs/>
          <w:sz w:val="24"/>
          <w:szCs w:val="24"/>
        </w:rPr>
        <w:t xml:space="preserve"> different factors that explain biodiversity and ecosystem quality in (</w:t>
      </w:r>
      <w:commentRangeStart w:id="300"/>
      <w:r w:rsidRPr="00E45B76">
        <w:rPr>
          <w:rFonts w:ascii="Times New Roman" w:hAnsi="Times New Roman" w:cs="Times New Roman"/>
          <w:bCs/>
          <w:sz w:val="24"/>
          <w:szCs w:val="24"/>
        </w:rPr>
        <w:t>afro</w:t>
      </w:r>
      <w:commentRangeEnd w:id="300"/>
      <w:r w:rsidR="00C25417">
        <w:rPr>
          <w:rStyle w:val="CommentReference"/>
        </w:rPr>
        <w:commentReference w:id="300"/>
      </w:r>
      <w:r w:rsidRPr="00E45B76">
        <w:rPr>
          <w:rFonts w:ascii="Times New Roman" w:hAnsi="Times New Roman" w:cs="Times New Roman"/>
          <w:bCs/>
          <w:sz w:val="24"/>
          <w:szCs w:val="24"/>
        </w:rPr>
        <w:t xml:space="preserve">) tropical river systems and associated temporary pool ecosystems </w:t>
      </w:r>
      <w:commentRangeStart w:id="301"/>
      <w:r w:rsidRPr="00E45B76">
        <w:rPr>
          <w:rFonts w:ascii="Times New Roman" w:hAnsi="Times New Roman" w:cs="Times New Roman"/>
          <w:bCs/>
          <w:sz w:val="24"/>
          <w:szCs w:val="24"/>
        </w:rPr>
        <w:t>in northeastern-Tanzania</w:t>
      </w:r>
      <w:r w:rsidR="00A060E6">
        <w:rPr>
          <w:rFonts w:ascii="Times New Roman" w:hAnsi="Times New Roman" w:cs="Times New Roman"/>
          <w:bCs/>
          <w:sz w:val="24"/>
          <w:szCs w:val="24"/>
        </w:rPr>
        <w:t xml:space="preserve"> </w:t>
      </w:r>
      <w:commentRangeEnd w:id="301"/>
      <w:r w:rsidR="00C25417">
        <w:rPr>
          <w:rStyle w:val="CommentReference"/>
        </w:rPr>
        <w:commentReference w:id="301"/>
      </w:r>
      <w:r w:rsidR="00A060E6">
        <w:rPr>
          <w:rFonts w:ascii="Times New Roman" w:hAnsi="Times New Roman" w:cs="Times New Roman"/>
          <w:bCs/>
          <w:sz w:val="24"/>
          <w:szCs w:val="24"/>
        </w:rPr>
        <w:t>is important.</w:t>
      </w:r>
      <w:r w:rsidR="00A060E6" w:rsidRPr="00A060E6">
        <w:rPr>
          <w:rFonts w:ascii="Times New Roman" w:hAnsi="Times New Roman" w:cs="Times New Roman"/>
          <w:bCs/>
          <w:sz w:val="24"/>
          <w:szCs w:val="24"/>
        </w:rPr>
        <w:t xml:space="preserve"> </w:t>
      </w:r>
      <w:r w:rsidR="00A060E6">
        <w:rPr>
          <w:rFonts w:ascii="Times New Roman" w:hAnsi="Times New Roman" w:cs="Times New Roman"/>
          <w:bCs/>
          <w:sz w:val="24"/>
          <w:szCs w:val="24"/>
        </w:rPr>
        <w:t>(</w:t>
      </w:r>
      <w:r w:rsidR="00006CF0" w:rsidRPr="009D15EA">
        <w:rPr>
          <w:rFonts w:ascii="Times New Roman" w:eastAsia="Times New Roman" w:hAnsi="Times New Roman" w:cs="Times New Roman"/>
          <w:color w:val="222222"/>
          <w:sz w:val="24"/>
          <w:szCs w:val="24"/>
          <w:shd w:val="clear" w:color="auto" w:fill="FFFFFF"/>
        </w:rPr>
        <w:t xml:space="preserve">Baird, </w:t>
      </w:r>
      <w:r w:rsidR="00006CF0">
        <w:rPr>
          <w:rFonts w:ascii="Times New Roman" w:hAnsi="Times New Roman" w:cs="Times New Roman"/>
          <w:bCs/>
          <w:sz w:val="24"/>
          <w:szCs w:val="24"/>
        </w:rPr>
        <w:t>at el., 2012</w:t>
      </w:r>
      <w:r w:rsidR="00A060E6">
        <w:rPr>
          <w:rFonts w:ascii="Times New Roman" w:hAnsi="Times New Roman" w:cs="Times New Roman"/>
          <w:bCs/>
          <w:sz w:val="24"/>
          <w:szCs w:val="24"/>
        </w:rPr>
        <w:t>)</w:t>
      </w:r>
      <w:r w:rsidR="000D3ACB">
        <w:rPr>
          <w:rFonts w:ascii="Times New Roman" w:hAnsi="Times New Roman" w:cs="Times New Roman"/>
          <w:bCs/>
          <w:sz w:val="24"/>
          <w:szCs w:val="24"/>
        </w:rPr>
        <w:t xml:space="preserve">  </w:t>
      </w:r>
    </w:p>
    <w:p w14:paraId="3DD82D6F" w14:textId="77777777" w:rsidR="00980775" w:rsidRPr="00C47D1E" w:rsidRDefault="00FD125F" w:rsidP="007B56AF">
      <w:pPr>
        <w:pStyle w:val="Heading3"/>
      </w:pPr>
      <w:bookmarkStart w:id="302" w:name="_Toc175165158"/>
      <w:r>
        <w:t xml:space="preserve">1.5.2 </w:t>
      </w:r>
      <w:r w:rsidR="004F6C9D" w:rsidRPr="005B6E51">
        <w:t xml:space="preserve">River </w:t>
      </w:r>
      <w:r w:rsidR="00980775" w:rsidRPr="005B6E51">
        <w:t>Pollution</w:t>
      </w:r>
      <w:bookmarkEnd w:id="302"/>
    </w:p>
    <w:p w14:paraId="699F2DCF" w14:textId="77777777" w:rsidR="00C25417" w:rsidRDefault="005B6E51" w:rsidP="0073347E">
      <w:pPr>
        <w:spacing w:line="360" w:lineRule="auto"/>
        <w:jc w:val="both"/>
        <w:rPr>
          <w:ins w:id="303" w:author="Nyamisi Peter" w:date="2022-12-28T10:09:00Z"/>
          <w:rFonts w:ascii="Times New Roman" w:hAnsi="Times New Roman" w:cs="Times New Roman"/>
          <w:color w:val="000000"/>
          <w:sz w:val="24"/>
          <w:szCs w:val="24"/>
        </w:rPr>
      </w:pPr>
      <w:r w:rsidRPr="009D15EA">
        <w:rPr>
          <w:rFonts w:ascii="Times New Roman" w:hAnsi="Times New Roman" w:cs="Times New Roman"/>
          <w:sz w:val="24"/>
          <w:szCs w:val="24"/>
        </w:rPr>
        <w:t>Water pollution is a growing global crisis, threatening humans and wildlife. From piles of garbage to invisible chemicals, a wide range of pollutants end up in rivers and eventually into the ocean.</w:t>
      </w:r>
      <w:r w:rsidRPr="008A629D">
        <w:rPr>
          <w:rFonts w:ascii="Times New Roman" w:hAnsi="Times New Roman" w:cs="Times New Roman"/>
          <w:color w:val="000000"/>
          <w:sz w:val="24"/>
          <w:szCs w:val="24"/>
        </w:rPr>
        <w:t xml:space="preserve"> The</w:t>
      </w:r>
      <w:r w:rsidR="00B87728" w:rsidRPr="008A629D">
        <w:rPr>
          <w:rFonts w:ascii="Times New Roman" w:hAnsi="Times New Roman" w:cs="Times New Roman"/>
          <w:color w:val="000000"/>
          <w:sz w:val="24"/>
          <w:szCs w:val="24"/>
        </w:rPr>
        <w:t xml:space="preserve"> loading of </w:t>
      </w:r>
      <w:r w:rsidR="00AE15F7">
        <w:rPr>
          <w:rFonts w:ascii="Times New Roman" w:hAnsi="Times New Roman" w:cs="Times New Roman"/>
          <w:color w:val="000000"/>
          <w:sz w:val="24"/>
          <w:szCs w:val="24"/>
        </w:rPr>
        <w:t xml:space="preserve">nutrients from waste waters and </w:t>
      </w:r>
      <w:r w:rsidR="00B87728" w:rsidRPr="008A629D">
        <w:rPr>
          <w:rFonts w:ascii="Times New Roman" w:hAnsi="Times New Roman" w:cs="Times New Roman"/>
          <w:color w:val="000000"/>
          <w:sz w:val="24"/>
          <w:szCs w:val="24"/>
        </w:rPr>
        <w:t>metal contaminants</w:t>
      </w:r>
      <w:r w:rsidR="00EE26C6">
        <w:rPr>
          <w:rFonts w:ascii="Times New Roman" w:hAnsi="Times New Roman" w:cs="Times New Roman"/>
          <w:color w:val="000000"/>
          <w:sz w:val="24"/>
          <w:szCs w:val="24"/>
        </w:rPr>
        <w:t xml:space="preserve"> is high, </w:t>
      </w:r>
      <w:r w:rsidR="00EE26C6">
        <w:rPr>
          <w:rFonts w:ascii="Times New Roman" w:hAnsi="Times New Roman" w:cs="Times New Roman"/>
          <w:sz w:val="24"/>
          <w:szCs w:val="24"/>
        </w:rPr>
        <w:t>a</w:t>
      </w:r>
      <w:r w:rsidR="00EE26C6" w:rsidRPr="009D15EA">
        <w:rPr>
          <w:rFonts w:ascii="Times New Roman" w:hAnsi="Times New Roman" w:cs="Times New Roman"/>
          <w:sz w:val="24"/>
          <w:szCs w:val="24"/>
        </w:rPr>
        <w:t xml:space="preserve">ccording to the Journal of Scientific Research and Reports, the soil around </w:t>
      </w:r>
      <w:proofErr w:type="spellStart"/>
      <w:r w:rsidR="00EE26C6" w:rsidRPr="009D15EA">
        <w:rPr>
          <w:rFonts w:ascii="Times New Roman" w:hAnsi="Times New Roman" w:cs="Times New Roman"/>
          <w:sz w:val="24"/>
          <w:szCs w:val="24"/>
        </w:rPr>
        <w:t>Msimbazi</w:t>
      </w:r>
      <w:proofErr w:type="spellEnd"/>
      <w:r w:rsidR="00EE26C6" w:rsidRPr="009D15EA">
        <w:rPr>
          <w:rFonts w:ascii="Times New Roman" w:hAnsi="Times New Roman" w:cs="Times New Roman"/>
          <w:sz w:val="24"/>
          <w:szCs w:val="24"/>
        </w:rPr>
        <w:t xml:space="preserve"> is infested with high concentrations of lead, chromium and copper</w:t>
      </w:r>
      <w:ins w:id="304" w:author="Nyamisi Peter" w:date="2022-12-28T10:03:00Z">
        <w:r w:rsidR="00C25417">
          <w:rPr>
            <w:rFonts w:ascii="Times New Roman" w:hAnsi="Times New Roman" w:cs="Times New Roman"/>
            <w:sz w:val="24"/>
            <w:szCs w:val="24"/>
          </w:rPr>
          <w:t xml:space="preserve"> (citation).</w:t>
        </w:r>
      </w:ins>
      <w:r w:rsidR="00EE26C6" w:rsidRPr="009D15EA">
        <w:rPr>
          <w:rFonts w:ascii="Times New Roman" w:hAnsi="Times New Roman" w:cs="Times New Roman"/>
          <w:sz w:val="24"/>
          <w:szCs w:val="24"/>
        </w:rPr>
        <w:t xml:space="preserve"> </w:t>
      </w:r>
      <w:del w:id="305" w:author="Nyamisi Peter" w:date="2022-12-28T10:04:00Z">
        <w:r w:rsidR="00EE26C6" w:rsidRPr="009D15EA" w:rsidDel="00C25417">
          <w:rPr>
            <w:rFonts w:ascii="Times New Roman" w:hAnsi="Times New Roman" w:cs="Times New Roman"/>
            <w:sz w:val="24"/>
            <w:szCs w:val="24"/>
          </w:rPr>
          <w:delText xml:space="preserve">as </w:delText>
        </w:r>
      </w:del>
      <w:ins w:id="306" w:author="Nyamisi Peter" w:date="2022-12-28T10:04:00Z">
        <w:r w:rsidR="00C25417">
          <w:rPr>
            <w:rFonts w:ascii="Times New Roman" w:hAnsi="Times New Roman" w:cs="Times New Roman"/>
            <w:sz w:val="24"/>
            <w:szCs w:val="24"/>
          </w:rPr>
          <w:t xml:space="preserve">This is due to discharge of </w:t>
        </w:r>
        <w:r w:rsidR="00C25417" w:rsidRPr="009D15EA">
          <w:rPr>
            <w:rFonts w:ascii="Times New Roman" w:hAnsi="Times New Roman" w:cs="Times New Roman"/>
            <w:sz w:val="24"/>
            <w:szCs w:val="24"/>
          </w:rPr>
          <w:t>heavy metals</w:t>
        </w:r>
        <w:r w:rsidR="00C25417">
          <w:rPr>
            <w:rFonts w:ascii="Times New Roman" w:hAnsi="Times New Roman" w:cs="Times New Roman"/>
            <w:sz w:val="24"/>
            <w:szCs w:val="24"/>
          </w:rPr>
          <w:t xml:space="preserve"> from</w:t>
        </w:r>
        <w:r w:rsidR="00C25417" w:rsidRPr="009D15EA">
          <w:rPr>
            <w:rFonts w:ascii="Times New Roman" w:hAnsi="Times New Roman" w:cs="Times New Roman"/>
            <w:sz w:val="24"/>
            <w:szCs w:val="24"/>
          </w:rPr>
          <w:t xml:space="preserve"> </w:t>
        </w:r>
      </w:ins>
      <w:ins w:id="307" w:author="Nyamisi Peter" w:date="2022-12-28T10:05:00Z">
        <w:r w:rsidR="00C25417" w:rsidRPr="009D15EA">
          <w:rPr>
            <w:rFonts w:ascii="Times New Roman" w:hAnsi="Times New Roman" w:cs="Times New Roman"/>
            <w:sz w:val="24"/>
            <w:szCs w:val="24"/>
          </w:rPr>
          <w:t>manufacturing and processing factories</w:t>
        </w:r>
        <w:r w:rsidR="00C25417">
          <w:rPr>
            <w:rFonts w:ascii="Times New Roman" w:hAnsi="Times New Roman" w:cs="Times New Roman"/>
            <w:sz w:val="24"/>
            <w:szCs w:val="24"/>
          </w:rPr>
          <w:t>,</w:t>
        </w:r>
      </w:ins>
      <w:ins w:id="308" w:author="Nyamisi Peter" w:date="2022-12-28T10:04:00Z">
        <w:r w:rsidR="00C25417" w:rsidRPr="009D15EA">
          <w:rPr>
            <w:rFonts w:ascii="Times New Roman" w:hAnsi="Times New Roman" w:cs="Times New Roman"/>
            <w:sz w:val="24"/>
            <w:szCs w:val="24"/>
          </w:rPr>
          <w:t xml:space="preserve"> strong alkalis from textile mills steel,</w:t>
        </w:r>
        <w:r w:rsidR="00C25417">
          <w:rPr>
            <w:rFonts w:ascii="Times New Roman" w:hAnsi="Times New Roman" w:cs="Times New Roman"/>
            <w:sz w:val="24"/>
            <w:szCs w:val="24"/>
          </w:rPr>
          <w:t xml:space="preserve"> </w:t>
        </w:r>
        <w:r w:rsidR="00C25417" w:rsidRPr="009D15EA">
          <w:rPr>
            <w:rFonts w:ascii="Times New Roman" w:hAnsi="Times New Roman" w:cs="Times New Roman"/>
            <w:sz w:val="24"/>
            <w:szCs w:val="24"/>
          </w:rPr>
          <w:t xml:space="preserve"> </w:t>
        </w:r>
      </w:ins>
      <w:del w:id="309" w:author="Nyamisi Peter" w:date="2022-12-28T10:05:00Z">
        <w:r w:rsidR="00EE26C6" w:rsidRPr="009D15EA" w:rsidDel="00C25417">
          <w:rPr>
            <w:rFonts w:ascii="Times New Roman" w:hAnsi="Times New Roman" w:cs="Times New Roman"/>
            <w:sz w:val="24"/>
            <w:szCs w:val="24"/>
          </w:rPr>
          <w:delText xml:space="preserve">manufacturing and processing factories </w:delText>
        </w:r>
      </w:del>
      <w:del w:id="310" w:author="Nyamisi Peter" w:date="2022-12-28T10:04:00Z">
        <w:r w:rsidR="00EE26C6" w:rsidRPr="009D15EA" w:rsidDel="00C25417">
          <w:rPr>
            <w:rFonts w:ascii="Times New Roman" w:hAnsi="Times New Roman" w:cs="Times New Roman"/>
            <w:sz w:val="24"/>
            <w:szCs w:val="24"/>
          </w:rPr>
          <w:delText xml:space="preserve">discharge heavy metals and strong alkalis from textile mills steel, </w:delText>
        </w:r>
      </w:del>
      <w:r w:rsidR="00EE26C6" w:rsidRPr="009D15EA">
        <w:rPr>
          <w:rFonts w:ascii="Times New Roman" w:hAnsi="Times New Roman" w:cs="Times New Roman"/>
          <w:sz w:val="24"/>
          <w:szCs w:val="24"/>
        </w:rPr>
        <w:t>paint dye and food processing</w:t>
      </w:r>
      <w:r w:rsidR="00AE15F7">
        <w:rPr>
          <w:rFonts w:ascii="Times New Roman" w:hAnsi="Times New Roman" w:cs="Times New Roman"/>
          <w:color w:val="000000"/>
          <w:sz w:val="24"/>
          <w:szCs w:val="24"/>
        </w:rPr>
        <w:t xml:space="preserve"> from both point and </w:t>
      </w:r>
      <w:del w:id="311" w:author="Nyamisi Peter" w:date="2022-12-28T10:09:00Z">
        <w:r w:rsidR="00AE15F7" w:rsidDel="00C25417">
          <w:rPr>
            <w:rFonts w:ascii="Times New Roman" w:hAnsi="Times New Roman" w:cs="Times New Roman"/>
            <w:color w:val="000000"/>
            <w:sz w:val="24"/>
            <w:szCs w:val="24"/>
          </w:rPr>
          <w:delText>non point</w:delText>
        </w:r>
      </w:del>
      <w:ins w:id="312" w:author="Nyamisi Peter" w:date="2022-12-28T10:09:00Z">
        <w:r w:rsidR="00C25417">
          <w:rPr>
            <w:rFonts w:ascii="Times New Roman" w:hAnsi="Times New Roman" w:cs="Times New Roman"/>
            <w:color w:val="000000"/>
            <w:sz w:val="24"/>
            <w:szCs w:val="24"/>
          </w:rPr>
          <w:t>non-point</w:t>
        </w:r>
      </w:ins>
      <w:r w:rsidR="00AE15F7">
        <w:rPr>
          <w:rFonts w:ascii="Times New Roman" w:hAnsi="Times New Roman" w:cs="Times New Roman"/>
          <w:color w:val="000000"/>
          <w:sz w:val="24"/>
          <w:szCs w:val="24"/>
        </w:rPr>
        <w:t xml:space="preserve"> water pollution into</w:t>
      </w:r>
      <w:r w:rsidR="00B87728" w:rsidRPr="008A629D">
        <w:rPr>
          <w:rFonts w:ascii="Times New Roman" w:hAnsi="Times New Roman" w:cs="Times New Roman"/>
          <w:color w:val="000000"/>
          <w:sz w:val="24"/>
          <w:szCs w:val="24"/>
        </w:rPr>
        <w:t xml:space="preserve"> freshwater bodies</w:t>
      </w:r>
      <w:ins w:id="313" w:author="Nyamisi Peter" w:date="2022-12-28T10:05:00Z">
        <w:r w:rsidR="00C25417">
          <w:rPr>
            <w:rFonts w:ascii="Times New Roman" w:hAnsi="Times New Roman" w:cs="Times New Roman"/>
            <w:color w:val="000000"/>
            <w:sz w:val="24"/>
            <w:szCs w:val="24"/>
          </w:rPr>
          <w:t xml:space="preserve"> (citation/reference).</w:t>
        </w:r>
      </w:ins>
      <w:r w:rsidR="00B87728" w:rsidRPr="008A629D">
        <w:rPr>
          <w:rFonts w:ascii="Times New Roman" w:hAnsi="Times New Roman" w:cs="Times New Roman"/>
          <w:color w:val="000000"/>
          <w:sz w:val="24"/>
          <w:szCs w:val="24"/>
        </w:rPr>
        <w:t xml:space="preserve"> </w:t>
      </w:r>
      <w:ins w:id="314" w:author="Nyamisi Peter" w:date="2022-12-28T10:06:00Z">
        <w:r w:rsidR="00C25417">
          <w:rPr>
            <w:rFonts w:ascii="Times New Roman" w:hAnsi="Times New Roman" w:cs="Times New Roman"/>
            <w:color w:val="000000"/>
            <w:sz w:val="24"/>
            <w:szCs w:val="24"/>
          </w:rPr>
          <w:t xml:space="preserve">The higher levels of these pollution </w:t>
        </w:r>
      </w:ins>
      <w:del w:id="315" w:author="Nyamisi Peter" w:date="2022-12-28T10:06:00Z">
        <w:r w:rsidR="00EE26C6" w:rsidDel="00C25417">
          <w:rPr>
            <w:rFonts w:ascii="Times New Roman" w:hAnsi="Times New Roman" w:cs="Times New Roman"/>
            <w:color w:val="000000"/>
            <w:sz w:val="24"/>
            <w:szCs w:val="24"/>
          </w:rPr>
          <w:delText xml:space="preserve">to </w:delText>
        </w:r>
      </w:del>
      <w:ins w:id="316" w:author="Nyamisi Peter" w:date="2022-12-28T10:06:00Z">
        <w:r w:rsidR="00C25417">
          <w:rPr>
            <w:rFonts w:ascii="Times New Roman" w:hAnsi="Times New Roman" w:cs="Times New Roman"/>
            <w:color w:val="000000"/>
            <w:sz w:val="24"/>
            <w:szCs w:val="24"/>
          </w:rPr>
          <w:t xml:space="preserve">which </w:t>
        </w:r>
      </w:ins>
      <w:del w:id="317" w:author="Nyamisi Peter" w:date="2022-12-28T10:06:00Z">
        <w:r w:rsidR="00EE26C6" w:rsidDel="00C25417">
          <w:rPr>
            <w:rFonts w:ascii="Times New Roman" w:hAnsi="Times New Roman" w:cs="Times New Roman"/>
            <w:color w:val="000000"/>
            <w:sz w:val="24"/>
            <w:szCs w:val="24"/>
          </w:rPr>
          <w:delText>levels</w:delText>
        </w:r>
      </w:del>
      <w:r w:rsidR="00EE26C6">
        <w:rPr>
          <w:rFonts w:ascii="Times New Roman" w:hAnsi="Times New Roman" w:cs="Times New Roman"/>
          <w:color w:val="000000"/>
          <w:sz w:val="24"/>
          <w:szCs w:val="24"/>
        </w:rPr>
        <w:t xml:space="preserve"> exceed</w:t>
      </w:r>
      <w:del w:id="318" w:author="Nyamisi Peter" w:date="2022-12-28T10:06:00Z">
        <w:r w:rsidR="00EE26C6" w:rsidDel="00C25417">
          <w:rPr>
            <w:rFonts w:ascii="Times New Roman" w:hAnsi="Times New Roman" w:cs="Times New Roman"/>
            <w:color w:val="000000"/>
            <w:sz w:val="24"/>
            <w:szCs w:val="24"/>
          </w:rPr>
          <w:delText>ing</w:delText>
        </w:r>
      </w:del>
      <w:r w:rsidR="00EE26C6">
        <w:rPr>
          <w:rFonts w:ascii="Times New Roman" w:hAnsi="Times New Roman" w:cs="Times New Roman"/>
          <w:color w:val="000000"/>
          <w:sz w:val="24"/>
          <w:szCs w:val="24"/>
        </w:rPr>
        <w:t xml:space="preserve"> the</w:t>
      </w:r>
      <w:del w:id="319" w:author="Nyamisi Peter" w:date="2022-12-28T10:07:00Z">
        <w:r w:rsidR="00EE26C6" w:rsidDel="00C25417">
          <w:rPr>
            <w:rFonts w:ascii="Times New Roman" w:hAnsi="Times New Roman" w:cs="Times New Roman"/>
            <w:color w:val="000000"/>
            <w:sz w:val="24"/>
            <w:szCs w:val="24"/>
          </w:rPr>
          <w:delText>ir</w:delText>
        </w:r>
      </w:del>
      <w:r w:rsidR="00EE26C6">
        <w:rPr>
          <w:rFonts w:ascii="Times New Roman" w:hAnsi="Times New Roman" w:cs="Times New Roman"/>
          <w:color w:val="000000"/>
          <w:sz w:val="24"/>
          <w:szCs w:val="24"/>
        </w:rPr>
        <w:t xml:space="preserve"> waste </w:t>
      </w:r>
      <w:r w:rsidR="00B87728" w:rsidRPr="008A629D">
        <w:rPr>
          <w:rFonts w:ascii="Times New Roman" w:hAnsi="Times New Roman" w:cs="Times New Roman"/>
          <w:color w:val="000000"/>
          <w:sz w:val="24"/>
          <w:szCs w:val="24"/>
        </w:rPr>
        <w:t>assimilative capacity ha</w:t>
      </w:r>
      <w:ins w:id="320" w:author="Nyamisi Peter" w:date="2022-12-28T10:07:00Z">
        <w:r w:rsidR="00C25417">
          <w:rPr>
            <w:rFonts w:ascii="Times New Roman" w:hAnsi="Times New Roman" w:cs="Times New Roman"/>
            <w:color w:val="000000"/>
            <w:sz w:val="24"/>
            <w:szCs w:val="24"/>
          </w:rPr>
          <w:t>ve</w:t>
        </w:r>
      </w:ins>
      <w:del w:id="321" w:author="Nyamisi Peter" w:date="2022-12-28T10:07:00Z">
        <w:r w:rsidR="00B87728" w:rsidRPr="008A629D" w:rsidDel="00C25417">
          <w:rPr>
            <w:rFonts w:ascii="Times New Roman" w:hAnsi="Times New Roman" w:cs="Times New Roman"/>
            <w:color w:val="000000"/>
            <w:sz w:val="24"/>
            <w:szCs w:val="24"/>
          </w:rPr>
          <w:delText>s</w:delText>
        </w:r>
      </w:del>
      <w:r w:rsidR="00B87728" w:rsidRPr="008A629D">
        <w:rPr>
          <w:rFonts w:ascii="Times New Roman" w:hAnsi="Times New Roman" w:cs="Times New Roman"/>
          <w:color w:val="000000"/>
          <w:sz w:val="24"/>
          <w:szCs w:val="24"/>
        </w:rPr>
        <w:t xml:space="preserve"> </w:t>
      </w:r>
      <w:del w:id="322" w:author="Nyamisi Peter" w:date="2022-12-28T10:07:00Z">
        <w:r w:rsidR="00B87728" w:rsidRPr="008A629D" w:rsidDel="00C25417">
          <w:rPr>
            <w:rFonts w:ascii="Times New Roman" w:hAnsi="Times New Roman" w:cs="Times New Roman"/>
            <w:color w:val="000000"/>
            <w:sz w:val="24"/>
            <w:szCs w:val="24"/>
          </w:rPr>
          <w:delText>not only been</w:delText>
        </w:r>
      </w:del>
      <w:ins w:id="323" w:author="Nyamisi Peter" w:date="2022-12-28T10:07:00Z">
        <w:r w:rsidR="00C25417">
          <w:rPr>
            <w:rFonts w:ascii="Times New Roman" w:hAnsi="Times New Roman" w:cs="Times New Roman"/>
            <w:color w:val="000000"/>
            <w:sz w:val="24"/>
            <w:szCs w:val="24"/>
          </w:rPr>
          <w:t>become</w:t>
        </w:r>
      </w:ins>
      <w:r w:rsidR="00B87728" w:rsidRPr="008A629D">
        <w:rPr>
          <w:rFonts w:ascii="Times New Roman" w:hAnsi="Times New Roman" w:cs="Times New Roman"/>
          <w:color w:val="000000"/>
          <w:sz w:val="24"/>
          <w:szCs w:val="24"/>
        </w:rPr>
        <w:t xml:space="preserve"> a threat to the ecology of</w:t>
      </w:r>
      <w:ins w:id="324" w:author="Nyamisi Peter" w:date="2022-12-28T10:07:00Z">
        <w:r w:rsidR="00C25417">
          <w:rPr>
            <w:rFonts w:ascii="Times New Roman" w:hAnsi="Times New Roman" w:cs="Times New Roman"/>
            <w:color w:val="000000"/>
            <w:sz w:val="24"/>
            <w:szCs w:val="24"/>
          </w:rPr>
          <w:t xml:space="preserve"> different aquatic</w:t>
        </w:r>
      </w:ins>
      <w:r w:rsidR="00B87728" w:rsidRPr="008A629D">
        <w:rPr>
          <w:rFonts w:ascii="Times New Roman" w:hAnsi="Times New Roman" w:cs="Times New Roman"/>
          <w:color w:val="000000"/>
          <w:sz w:val="24"/>
          <w:szCs w:val="24"/>
        </w:rPr>
        <w:t xml:space="preserve"> ecosystems</w:t>
      </w:r>
      <w:ins w:id="325" w:author="Nyamisi Peter" w:date="2022-12-28T10:07:00Z">
        <w:r w:rsidR="00C25417">
          <w:rPr>
            <w:rFonts w:ascii="Times New Roman" w:hAnsi="Times New Roman" w:cs="Times New Roman"/>
            <w:color w:val="000000"/>
            <w:sz w:val="24"/>
            <w:szCs w:val="24"/>
          </w:rPr>
          <w:t xml:space="preserve"> (citation)</w:t>
        </w:r>
      </w:ins>
      <w:r w:rsidR="003E530F">
        <w:rPr>
          <w:rFonts w:ascii="Times New Roman" w:hAnsi="Times New Roman" w:cs="Times New Roman"/>
          <w:color w:val="000000"/>
          <w:sz w:val="24"/>
          <w:szCs w:val="24"/>
        </w:rPr>
        <w:t xml:space="preserve">. </w:t>
      </w:r>
      <w:del w:id="326" w:author="Nyamisi Peter" w:date="2022-12-28T10:08:00Z">
        <w:r w:rsidR="003E530F" w:rsidRPr="009D15EA" w:rsidDel="00C25417">
          <w:rPr>
            <w:rFonts w:ascii="Times New Roman" w:hAnsi="Times New Roman" w:cs="Times New Roman"/>
            <w:sz w:val="24"/>
            <w:szCs w:val="24"/>
          </w:rPr>
          <w:delText>According to the country’s 2004 Environmental Management Act, man-made water pollution is prohibited</w:delText>
        </w:r>
        <w:r w:rsidR="003E530F" w:rsidDel="00C25417">
          <w:rPr>
            <w:rFonts w:ascii="Times New Roman" w:hAnsi="Times New Roman" w:cs="Times New Roman"/>
            <w:sz w:val="24"/>
            <w:szCs w:val="24"/>
          </w:rPr>
          <w:delText xml:space="preserve"> and </w:delText>
        </w:r>
        <w:r w:rsidR="003E530F" w:rsidRPr="009D15EA" w:rsidDel="00C25417">
          <w:rPr>
            <w:rFonts w:ascii="Times New Roman" w:hAnsi="Times New Roman" w:cs="Times New Roman"/>
            <w:sz w:val="24"/>
            <w:szCs w:val="24"/>
          </w:rPr>
          <w:delText>Samuel Gwamaka, the Director General of Tanzania’s environmental regulatory body – National Environmental Management Council (NEMC), warned individuals and industries about discharging effluents into the Msimbazi River because it is against the law</w:delText>
        </w:r>
        <w:r w:rsidR="00B87728" w:rsidRPr="008A629D" w:rsidDel="00C25417">
          <w:rPr>
            <w:rFonts w:ascii="Times New Roman" w:hAnsi="Times New Roman" w:cs="Times New Roman"/>
            <w:color w:val="000000"/>
            <w:sz w:val="24"/>
            <w:szCs w:val="24"/>
          </w:rPr>
          <w:delText xml:space="preserve"> but also to the</w:delText>
        </w:r>
        <w:r w:rsidR="00B87728" w:rsidRPr="008A629D" w:rsidDel="00C25417">
          <w:rPr>
            <w:rFonts w:ascii="Times New Roman" w:hAnsi="Times New Roman" w:cs="Times New Roman"/>
            <w:color w:val="000000"/>
            <w:sz w:val="24"/>
            <w:szCs w:val="24"/>
          </w:rPr>
          <w:br/>
        </w:r>
        <w:r w:rsidR="00B87728" w:rsidRPr="008A629D" w:rsidDel="00C25417">
          <w:rPr>
            <w:rFonts w:ascii="Times New Roman" w:hAnsi="Times New Roman" w:cs="Times New Roman"/>
            <w:color w:val="000000"/>
            <w:sz w:val="24"/>
            <w:szCs w:val="24"/>
          </w:rPr>
          <w:lastRenderedPageBreak/>
          <w:delText>resource users, specifically owing to their persistence, bio accumulative and toxic nature,</w:delText>
        </w:r>
        <w:r w:rsidR="00E36571" w:rsidRPr="008A629D" w:rsidDel="00C25417">
          <w:rPr>
            <w:rFonts w:ascii="Times New Roman" w:hAnsi="Times New Roman" w:cs="Times New Roman"/>
            <w:color w:val="000000"/>
            <w:sz w:val="24"/>
            <w:szCs w:val="24"/>
          </w:rPr>
          <w:delText xml:space="preserve"> even at </w:delText>
        </w:r>
        <w:r w:rsidR="00E36571" w:rsidRPr="008A629D" w:rsidDel="00C25417">
          <w:rPr>
            <w:rFonts w:ascii="Times New Roman" w:hAnsi="Times New Roman" w:cs="Times New Roman"/>
            <w:color w:val="000000"/>
            <w:sz w:val="24"/>
            <w:szCs w:val="24"/>
          </w:rPr>
          <w:br/>
        </w:r>
        <w:r w:rsidR="00596978" w:rsidRPr="00596978" w:rsidDel="00C25417">
          <w:rPr>
            <w:rFonts w:ascii="Times New Roman" w:hAnsi="Times New Roman" w:cs="Times New Roman"/>
            <w:color w:val="000000"/>
            <w:sz w:val="24"/>
            <w:szCs w:val="24"/>
          </w:rPr>
          <w:delText xml:space="preserve">Trace </w:delText>
        </w:r>
        <w:r w:rsidR="00EB6B9D" w:rsidRPr="00596978" w:rsidDel="00C25417">
          <w:rPr>
            <w:rFonts w:ascii="Times New Roman" w:hAnsi="Times New Roman" w:cs="Times New Roman"/>
            <w:color w:val="000000"/>
            <w:sz w:val="24"/>
            <w:szCs w:val="24"/>
          </w:rPr>
          <w:delText xml:space="preserve">levels. </w:delText>
        </w:r>
      </w:del>
    </w:p>
    <w:p w14:paraId="2953BEE9" w14:textId="1AAD52CA" w:rsidR="002032BD" w:rsidRPr="00EB74D8" w:rsidRDefault="00EB6B9D" w:rsidP="0073347E">
      <w:pPr>
        <w:spacing w:line="360" w:lineRule="auto"/>
        <w:jc w:val="both"/>
        <w:rPr>
          <w:rFonts w:ascii="Times New Roman" w:hAnsi="Times New Roman" w:cs="Times New Roman"/>
          <w:sz w:val="24"/>
          <w:szCs w:val="24"/>
        </w:rPr>
      </w:pPr>
      <w:r w:rsidRPr="00596978">
        <w:rPr>
          <w:rFonts w:ascii="Times New Roman" w:hAnsi="Times New Roman" w:cs="Times New Roman"/>
          <w:color w:val="000000"/>
          <w:sz w:val="24"/>
          <w:szCs w:val="24"/>
        </w:rPr>
        <w:t>However</w:t>
      </w:r>
      <w:r w:rsidR="00596978" w:rsidRPr="00596978">
        <w:rPr>
          <w:rFonts w:ascii="Times New Roman" w:hAnsi="Times New Roman" w:cs="Times New Roman"/>
          <w:color w:val="000000"/>
          <w:sz w:val="24"/>
          <w:szCs w:val="24"/>
        </w:rPr>
        <w:t xml:space="preserve"> few studies have improved the knowledge </w:t>
      </w:r>
      <w:r w:rsidR="00B87728" w:rsidRPr="008A629D">
        <w:rPr>
          <w:rFonts w:ascii="Times New Roman" w:hAnsi="Times New Roman" w:cs="Times New Roman"/>
          <w:color w:val="000000"/>
          <w:sz w:val="24"/>
          <w:szCs w:val="24"/>
        </w:rPr>
        <w:t xml:space="preserve">about global riverine </w:t>
      </w:r>
      <w:r w:rsidR="00596978">
        <w:rPr>
          <w:rFonts w:ascii="Times New Roman" w:hAnsi="Times New Roman" w:cs="Times New Roman"/>
          <w:color w:val="000000"/>
          <w:sz w:val="24"/>
          <w:szCs w:val="24"/>
        </w:rPr>
        <w:t xml:space="preserve">inputs and </w:t>
      </w:r>
      <w:r w:rsidR="00596978" w:rsidRPr="008A629D">
        <w:rPr>
          <w:rFonts w:ascii="Times New Roman" w:hAnsi="Times New Roman" w:cs="Times New Roman"/>
          <w:color w:val="000000"/>
          <w:sz w:val="24"/>
          <w:szCs w:val="24"/>
        </w:rPr>
        <w:t>relatively</w:t>
      </w:r>
      <w:r w:rsidR="00596978" w:rsidRPr="00596978">
        <w:rPr>
          <w:rFonts w:ascii="Times New Roman" w:hAnsi="Times New Roman" w:cs="Times New Roman"/>
          <w:color w:val="000000"/>
          <w:sz w:val="24"/>
          <w:szCs w:val="24"/>
        </w:rPr>
        <w:t xml:space="preserve"> little information have been published about African </w:t>
      </w:r>
      <w:r w:rsidRPr="00596978">
        <w:rPr>
          <w:rFonts w:ascii="Times New Roman" w:hAnsi="Times New Roman" w:cs="Times New Roman"/>
          <w:color w:val="000000"/>
          <w:sz w:val="24"/>
          <w:szCs w:val="24"/>
        </w:rPr>
        <w:t>rivers</w:t>
      </w:r>
      <w:r>
        <w:rPr>
          <w:rFonts w:ascii="Times New Roman" w:hAnsi="Times New Roman" w:cs="Times New Roman"/>
          <w:color w:val="000000"/>
          <w:sz w:val="24"/>
          <w:szCs w:val="24"/>
        </w:rPr>
        <w:t xml:space="preserve"> </w:t>
      </w:r>
      <w:r w:rsidRPr="008A629D">
        <w:rPr>
          <w:rFonts w:ascii="Times New Roman" w:hAnsi="Times New Roman" w:cs="Times New Roman"/>
          <w:color w:val="000000"/>
          <w:sz w:val="24"/>
          <w:szCs w:val="24"/>
        </w:rPr>
        <w:t>environmental</w:t>
      </w:r>
      <w:r w:rsidR="00B87728" w:rsidRPr="008A629D">
        <w:rPr>
          <w:rFonts w:ascii="Times New Roman" w:hAnsi="Times New Roman" w:cs="Times New Roman"/>
          <w:color w:val="000000"/>
          <w:sz w:val="24"/>
          <w:szCs w:val="24"/>
        </w:rPr>
        <w:br/>
        <w:t>qualities of some important water resources in developing countries of the sub-Saharan region</w:t>
      </w:r>
      <w:r w:rsidR="00B87728" w:rsidRPr="008A629D">
        <w:rPr>
          <w:rFonts w:ascii="Times New Roman" w:hAnsi="Times New Roman" w:cs="Times New Roman"/>
          <w:color w:val="000000"/>
          <w:sz w:val="24"/>
          <w:szCs w:val="24"/>
        </w:rPr>
        <w:br/>
        <w:t>like Tanzania are not well investigated, probably owing to, for example, lack of modern</w:t>
      </w:r>
      <w:r w:rsidR="00B87728" w:rsidRPr="008A629D">
        <w:rPr>
          <w:rFonts w:ascii="Times New Roman" w:hAnsi="Times New Roman" w:cs="Times New Roman"/>
          <w:color w:val="000000"/>
          <w:sz w:val="24"/>
          <w:szCs w:val="24"/>
        </w:rPr>
        <w:br/>
        <w:t>analytical tools to ass</w:t>
      </w:r>
      <w:r w:rsidR="00AD5982">
        <w:rPr>
          <w:rFonts w:ascii="Times New Roman" w:hAnsi="Times New Roman" w:cs="Times New Roman"/>
          <w:color w:val="000000"/>
          <w:sz w:val="24"/>
          <w:szCs w:val="24"/>
        </w:rPr>
        <w:t xml:space="preserve">ist in the monitoring programs, </w:t>
      </w:r>
      <w:r>
        <w:rPr>
          <w:rFonts w:ascii="Times New Roman" w:hAnsi="Times New Roman" w:cs="Times New Roman"/>
          <w:color w:val="000000"/>
          <w:sz w:val="24"/>
          <w:szCs w:val="24"/>
        </w:rPr>
        <w:t>d</w:t>
      </w:r>
      <w:r w:rsidRPr="008A629D">
        <w:rPr>
          <w:rFonts w:ascii="Times New Roman" w:hAnsi="Times New Roman" w:cs="Times New Roman"/>
          <w:color w:val="000000"/>
          <w:sz w:val="24"/>
          <w:szCs w:val="24"/>
        </w:rPr>
        <w:t>espite</w:t>
      </w:r>
      <w:r>
        <w:rPr>
          <w:rFonts w:ascii="Times New Roman" w:hAnsi="Times New Roman" w:cs="Times New Roman"/>
          <w:color w:val="000000"/>
          <w:sz w:val="24"/>
          <w:szCs w:val="24"/>
        </w:rPr>
        <w:t xml:space="preserve"> the</w:t>
      </w:r>
      <w:r w:rsidR="00AD5982">
        <w:rPr>
          <w:rFonts w:ascii="Times New Roman" w:hAnsi="Times New Roman" w:cs="Times New Roman"/>
          <w:color w:val="000000"/>
          <w:sz w:val="24"/>
          <w:szCs w:val="24"/>
        </w:rPr>
        <w:t xml:space="preserve"> </w:t>
      </w:r>
      <w:r w:rsidR="00E36571" w:rsidRPr="008A629D">
        <w:rPr>
          <w:rFonts w:ascii="Times New Roman" w:hAnsi="Times New Roman" w:cs="Times New Roman"/>
          <w:color w:val="000000"/>
          <w:sz w:val="24"/>
          <w:szCs w:val="24"/>
        </w:rPr>
        <w:t>contamination</w:t>
      </w:r>
      <w:r w:rsidR="00B87728" w:rsidRPr="008A629D">
        <w:rPr>
          <w:rFonts w:ascii="Times New Roman" w:hAnsi="Times New Roman" w:cs="Times New Roman"/>
          <w:color w:val="000000"/>
          <w:sz w:val="24"/>
          <w:szCs w:val="24"/>
        </w:rPr>
        <w:t xml:space="preserve"> risks </w:t>
      </w:r>
      <w:r w:rsidR="008D2150" w:rsidRPr="008A629D">
        <w:rPr>
          <w:rFonts w:ascii="Times New Roman" w:hAnsi="Times New Roman" w:cs="Times New Roman"/>
          <w:b/>
          <w:bCs/>
          <w:sz w:val="24"/>
          <w:szCs w:val="24"/>
        </w:rPr>
        <w:t>(</w:t>
      </w:r>
      <w:proofErr w:type="spellStart"/>
      <w:r w:rsidR="00EB74D8" w:rsidRPr="00D32504">
        <w:rPr>
          <w:rFonts w:ascii="Times New Roman" w:hAnsi="Times New Roman" w:cs="Times New Roman"/>
          <w:sz w:val="24"/>
          <w:szCs w:val="24"/>
        </w:rPr>
        <w:t>Barakat</w:t>
      </w:r>
      <w:proofErr w:type="spellEnd"/>
      <w:r w:rsidR="00EB74D8" w:rsidRPr="00D32504">
        <w:rPr>
          <w:rFonts w:ascii="Times New Roman" w:hAnsi="Times New Roman" w:cs="Times New Roman"/>
          <w:sz w:val="24"/>
          <w:szCs w:val="24"/>
        </w:rPr>
        <w:t xml:space="preserve">, </w:t>
      </w:r>
      <w:r w:rsidR="00EB74D8">
        <w:rPr>
          <w:rFonts w:ascii="Times New Roman" w:hAnsi="Times New Roman" w:cs="Times New Roman"/>
          <w:sz w:val="24"/>
          <w:szCs w:val="24"/>
        </w:rPr>
        <w:t>at el., 2016</w:t>
      </w:r>
      <w:r w:rsidR="00B87728" w:rsidRPr="008A629D">
        <w:rPr>
          <w:rFonts w:ascii="Times New Roman" w:hAnsi="Times New Roman" w:cs="Times New Roman"/>
          <w:color w:val="000000"/>
          <w:sz w:val="24"/>
          <w:szCs w:val="24"/>
        </w:rPr>
        <w:t>)</w:t>
      </w:r>
      <w:r w:rsidR="00D450C4" w:rsidRPr="008A629D">
        <w:rPr>
          <w:rFonts w:ascii="Times New Roman" w:hAnsi="Times New Roman" w:cs="Times New Roman"/>
          <w:color w:val="000000"/>
          <w:sz w:val="24"/>
          <w:szCs w:val="24"/>
        </w:rPr>
        <w:t>.</w:t>
      </w:r>
      <w:r w:rsidR="00EB74D8">
        <w:rPr>
          <w:rFonts w:ascii="Times New Roman" w:hAnsi="Times New Roman" w:cs="Times New Roman"/>
          <w:sz w:val="24"/>
          <w:szCs w:val="24"/>
        </w:rPr>
        <w:t xml:space="preserve"> </w:t>
      </w:r>
      <w:r w:rsidR="002032BD" w:rsidRPr="008A629D">
        <w:rPr>
          <w:rFonts w:ascii="Times New Roman" w:hAnsi="Times New Roman" w:cs="Times New Roman"/>
          <w:color w:val="000000"/>
          <w:sz w:val="24"/>
          <w:szCs w:val="24"/>
        </w:rPr>
        <w:t>In the Klamath River in California increa</w:t>
      </w:r>
      <w:r w:rsidR="00AD5982">
        <w:rPr>
          <w:rFonts w:ascii="Times New Roman" w:hAnsi="Times New Roman" w:cs="Times New Roman"/>
          <w:color w:val="000000"/>
          <w:sz w:val="24"/>
          <w:szCs w:val="24"/>
        </w:rPr>
        <w:t xml:space="preserve">sed water </w:t>
      </w:r>
      <w:r>
        <w:rPr>
          <w:rFonts w:ascii="Times New Roman" w:hAnsi="Times New Roman" w:cs="Times New Roman"/>
          <w:color w:val="000000"/>
          <w:sz w:val="24"/>
          <w:szCs w:val="24"/>
        </w:rPr>
        <w:t>temperature</w:t>
      </w:r>
      <w:r w:rsidRPr="008A629D">
        <w:rPr>
          <w:rFonts w:ascii="Times New Roman" w:hAnsi="Times New Roman" w:cs="Times New Roman"/>
          <w:color w:val="000000"/>
          <w:sz w:val="24"/>
          <w:szCs w:val="24"/>
        </w:rPr>
        <w:t>, excessive</w:t>
      </w:r>
      <w:r w:rsidR="002032BD" w:rsidRPr="008A629D">
        <w:rPr>
          <w:rFonts w:ascii="Times New Roman" w:hAnsi="Times New Roman" w:cs="Times New Roman"/>
          <w:color w:val="000000"/>
          <w:sz w:val="24"/>
          <w:szCs w:val="24"/>
        </w:rPr>
        <w:t xml:space="preserve"> nutrient levels,</w:t>
      </w:r>
      <w:r w:rsidR="00EB74D8">
        <w:rPr>
          <w:rFonts w:ascii="Times New Roman" w:hAnsi="Times New Roman" w:cs="Times New Roman"/>
          <w:color w:val="000000"/>
        </w:rPr>
        <w:t xml:space="preserve"> </w:t>
      </w:r>
      <w:r w:rsidR="002032BD" w:rsidRPr="008A629D">
        <w:rPr>
          <w:rFonts w:ascii="Times New Roman" w:hAnsi="Times New Roman" w:cs="Times New Roman"/>
          <w:color w:val="000000"/>
          <w:sz w:val="24"/>
          <w:szCs w:val="24"/>
        </w:rPr>
        <w:t>low dissolved</w:t>
      </w:r>
      <w:r w:rsidR="00E36571" w:rsidRPr="008A629D">
        <w:rPr>
          <w:rFonts w:ascii="Times New Roman" w:hAnsi="Times New Roman" w:cs="Times New Roman"/>
          <w:color w:val="000000"/>
          <w:sz w:val="24"/>
          <w:szCs w:val="24"/>
        </w:rPr>
        <w:t xml:space="preserve"> oxygen concentrations, high</w:t>
      </w:r>
      <w:r w:rsidR="002032BD" w:rsidRPr="008A629D">
        <w:rPr>
          <w:rFonts w:ascii="Times New Roman" w:hAnsi="Times New Roman" w:cs="Times New Roman"/>
          <w:color w:val="000000"/>
          <w:sz w:val="24"/>
          <w:szCs w:val="24"/>
        </w:rPr>
        <w:t xml:space="preserve"> pH, potential ammonia toxicity, increased</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incidence of fish disease, an a</w:t>
      </w:r>
      <w:r w:rsidR="00E36571" w:rsidRPr="008A629D">
        <w:rPr>
          <w:rFonts w:ascii="Times New Roman" w:hAnsi="Times New Roman" w:cs="Times New Roman"/>
          <w:color w:val="000000"/>
          <w:sz w:val="24"/>
          <w:szCs w:val="24"/>
        </w:rPr>
        <w:t>bundance of aquatic plant development</w:t>
      </w:r>
      <w:r w:rsidR="002032BD" w:rsidRPr="008A629D">
        <w:rPr>
          <w:rFonts w:ascii="Times New Roman" w:hAnsi="Times New Roman" w:cs="Times New Roman"/>
          <w:color w:val="000000"/>
          <w:sz w:val="24"/>
          <w:szCs w:val="24"/>
        </w:rPr>
        <w:t>, high chlorophyll-a levels</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 xml:space="preserve">(both planktonic and </w:t>
      </w:r>
      <w:proofErr w:type="spellStart"/>
      <w:r w:rsidR="002032BD" w:rsidRPr="008A629D">
        <w:rPr>
          <w:rFonts w:ascii="Times New Roman" w:hAnsi="Times New Roman" w:cs="Times New Roman"/>
          <w:color w:val="000000"/>
          <w:sz w:val="24"/>
          <w:szCs w:val="24"/>
        </w:rPr>
        <w:t>periphytic</w:t>
      </w:r>
      <w:proofErr w:type="spellEnd"/>
      <w:r w:rsidR="002032BD" w:rsidRPr="008A629D">
        <w:rPr>
          <w:rFonts w:ascii="Times New Roman" w:hAnsi="Times New Roman" w:cs="Times New Roman"/>
          <w:color w:val="000000"/>
          <w:sz w:val="24"/>
          <w:szCs w:val="24"/>
        </w:rPr>
        <w:t xml:space="preserve"> algae), and high concentrations of potentially </w:t>
      </w:r>
      <w:r>
        <w:rPr>
          <w:rFonts w:ascii="Times New Roman" w:hAnsi="Times New Roman" w:cs="Times New Roman"/>
          <w:color w:val="000000"/>
          <w:sz w:val="24"/>
          <w:szCs w:val="24"/>
        </w:rPr>
        <w:t>toxi</w:t>
      </w:r>
      <w:r w:rsidR="000D712D" w:rsidRPr="008A629D">
        <w:rPr>
          <w:rFonts w:ascii="Times New Roman" w:hAnsi="Times New Roman" w:cs="Times New Roman"/>
          <w:color w:val="000000"/>
          <w:sz w:val="24"/>
          <w:szCs w:val="24"/>
        </w:rPr>
        <w:t>genic</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blue-green algae, particularly in</w:t>
      </w:r>
      <w:r w:rsidR="00E36571" w:rsidRPr="008A629D">
        <w:rPr>
          <w:rFonts w:ascii="Times New Roman" w:hAnsi="Times New Roman" w:cs="Times New Roman"/>
          <w:color w:val="000000"/>
          <w:sz w:val="24"/>
          <w:szCs w:val="24"/>
        </w:rPr>
        <w:t xml:space="preserve"> the impounded reaches, lower</w:t>
      </w:r>
      <w:r w:rsidR="002032BD" w:rsidRPr="008A629D">
        <w:rPr>
          <w:rFonts w:ascii="Times New Roman" w:hAnsi="Times New Roman" w:cs="Times New Roman"/>
          <w:color w:val="000000"/>
          <w:sz w:val="24"/>
          <w:szCs w:val="24"/>
        </w:rPr>
        <w:t xml:space="preserve"> the quality and quantity</w:t>
      </w:r>
      <w:r w:rsidR="002032BD" w:rsidRPr="008A629D">
        <w:rPr>
          <w:rFonts w:ascii="Times New Roman" w:hAnsi="Times New Roman" w:cs="Times New Roman"/>
          <w:color w:val="000000"/>
        </w:rPr>
        <w:br/>
      </w:r>
      <w:r w:rsidR="002032BD" w:rsidRPr="008A629D">
        <w:rPr>
          <w:rFonts w:ascii="Times New Roman" w:hAnsi="Times New Roman" w:cs="Times New Roman"/>
          <w:color w:val="000000"/>
          <w:sz w:val="24"/>
          <w:szCs w:val="24"/>
        </w:rPr>
        <w:t>of suitable habitat for fish and aquatic life, and have disrupted traditional cultural uses of</w:t>
      </w:r>
      <w:r w:rsidR="002032BD" w:rsidRPr="008A629D">
        <w:rPr>
          <w:rFonts w:ascii="Times New Roman" w:hAnsi="Times New Roman" w:cs="Times New Roman"/>
          <w:color w:val="000000"/>
        </w:rPr>
        <w:br/>
      </w:r>
      <w:r w:rsidR="00E36571" w:rsidRPr="008A629D">
        <w:rPr>
          <w:rFonts w:ascii="Times New Roman" w:hAnsi="Times New Roman" w:cs="Times New Roman"/>
          <w:color w:val="000000"/>
          <w:sz w:val="24"/>
          <w:szCs w:val="24"/>
        </w:rPr>
        <w:t>the river by resident people</w:t>
      </w:r>
      <w:r w:rsidR="002032BD" w:rsidRPr="008A629D">
        <w:rPr>
          <w:rFonts w:ascii="Times New Roman" w:hAnsi="Times New Roman" w:cs="Times New Roman"/>
          <w:color w:val="000000"/>
          <w:sz w:val="24"/>
          <w:szCs w:val="24"/>
        </w:rPr>
        <w:t xml:space="preserve">. These conditions contribute to the non-attainment </w:t>
      </w:r>
      <w:r w:rsidRPr="008A629D">
        <w:rPr>
          <w:rFonts w:ascii="Times New Roman" w:hAnsi="Times New Roman" w:cs="Times New Roman"/>
          <w:color w:val="000000"/>
          <w:sz w:val="24"/>
          <w:szCs w:val="24"/>
        </w:rPr>
        <w:t>of beneficial</w:t>
      </w:r>
      <w:r w:rsidR="00980775" w:rsidRPr="008A629D">
        <w:rPr>
          <w:rFonts w:ascii="Times New Roman" w:hAnsi="Times New Roman" w:cs="Times New Roman"/>
          <w:color w:val="000000"/>
          <w:sz w:val="24"/>
          <w:szCs w:val="24"/>
        </w:rPr>
        <w:t xml:space="preserve"> users. </w:t>
      </w:r>
      <w:hyperlink r:id="rId15" w:history="1">
        <w:r w:rsidR="0012428C" w:rsidRPr="00AD5982">
          <w:rPr>
            <w:rStyle w:val="Hyperlink"/>
            <w:rFonts w:ascii="Times New Roman" w:hAnsi="Times New Roman" w:cs="Times New Roman"/>
            <w:color w:val="auto"/>
            <w:sz w:val="24"/>
            <w:szCs w:val="24"/>
          </w:rPr>
          <w:t>http://www.epa.gov/waterscience/standards/about/</w:t>
        </w:r>
      </w:hyperlink>
      <w:r w:rsidR="00AD5982" w:rsidRPr="008A629D">
        <w:rPr>
          <w:rFonts w:ascii="Times New Roman" w:hAnsi="Times New Roman" w:cs="Times New Roman"/>
          <w:color w:val="000000"/>
          <w:sz w:val="24"/>
          <w:szCs w:val="24"/>
        </w:rPr>
        <w:t>visits</w:t>
      </w:r>
      <w:r w:rsidR="00980775" w:rsidRPr="008A629D">
        <w:rPr>
          <w:rFonts w:ascii="Times New Roman" w:hAnsi="Times New Roman" w:cs="Times New Roman"/>
          <w:color w:val="000000"/>
          <w:sz w:val="24"/>
          <w:szCs w:val="24"/>
        </w:rPr>
        <w:t xml:space="preserve"> the </w:t>
      </w:r>
      <w:r w:rsidRPr="008A629D">
        <w:rPr>
          <w:rFonts w:ascii="Times New Roman" w:hAnsi="Times New Roman" w:cs="Times New Roman"/>
          <w:color w:val="000000"/>
          <w:sz w:val="24"/>
          <w:szCs w:val="24"/>
        </w:rPr>
        <w:t>site for</w:t>
      </w:r>
      <w:r w:rsidR="00980775" w:rsidRPr="008A629D">
        <w:rPr>
          <w:rFonts w:ascii="Times New Roman" w:hAnsi="Times New Roman" w:cs="Times New Roman"/>
          <w:color w:val="000000"/>
          <w:sz w:val="24"/>
          <w:szCs w:val="24"/>
        </w:rPr>
        <w:t xml:space="preserve"> more information.</w:t>
      </w:r>
    </w:p>
    <w:p w14:paraId="0CCFC458" w14:textId="77777777" w:rsidR="00F2230B" w:rsidRPr="00F2230B" w:rsidRDefault="00FD125F" w:rsidP="007B56AF">
      <w:pPr>
        <w:pStyle w:val="Heading3"/>
      </w:pPr>
      <w:bookmarkStart w:id="327" w:name="_Toc175165159"/>
      <w:r>
        <w:t>1.5.3</w:t>
      </w:r>
      <w:r w:rsidR="0073347E">
        <w:t xml:space="preserve"> </w:t>
      </w:r>
      <w:r w:rsidR="00F2230B">
        <w:t>Nutrients</w:t>
      </w:r>
      <w:bookmarkEnd w:id="327"/>
      <w:r w:rsidR="00F2230B">
        <w:t xml:space="preserve"> </w:t>
      </w:r>
    </w:p>
    <w:p w14:paraId="19AC1353" w14:textId="77777777" w:rsidR="00F2230B" w:rsidRDefault="00F2230B" w:rsidP="00F2230B">
      <w:pPr>
        <w:spacing w:line="360" w:lineRule="auto"/>
        <w:jc w:val="both"/>
        <w:rPr>
          <w:rFonts w:ascii="Times New Roman" w:hAnsi="Times New Roman" w:cs="Times New Roman"/>
          <w:sz w:val="24"/>
          <w:szCs w:val="24"/>
        </w:rPr>
      </w:pPr>
      <w:r w:rsidRPr="00F2230B">
        <w:rPr>
          <w:rFonts w:ascii="Times New Roman" w:hAnsi="Times New Roman" w:cs="Times New Roman"/>
          <w:sz w:val="24"/>
          <w:szCs w:val="24"/>
        </w:rPr>
        <w:t xml:space="preserve"> Nutrients are chemical elements and compounds found in the environment that plants and animals need to grow and survive. For water-quality investigations, the various forms of nitrogen and phosphorus are the nutrients of interest. The forms include nitrate, nitrite, ammonia, organic nitrogen (in the form of plant material or other organic compounds) and phosphates (orthophosphate and others). Nitrate is the most common form of nitrogen and phosphates are the most common forms of phosphorus found in natural waters. High concentrations of nutrients in water</w:t>
      </w:r>
      <w:r w:rsidR="00CC1D6A">
        <w:rPr>
          <w:rFonts w:ascii="Times New Roman" w:hAnsi="Times New Roman" w:cs="Times New Roman"/>
          <w:sz w:val="24"/>
          <w:szCs w:val="24"/>
        </w:rPr>
        <w:t xml:space="preserve"> </w:t>
      </w:r>
      <w:r w:rsidRPr="00F2230B">
        <w:rPr>
          <w:rFonts w:ascii="Times New Roman" w:hAnsi="Times New Roman" w:cs="Times New Roman"/>
          <w:sz w:val="24"/>
          <w:szCs w:val="24"/>
        </w:rPr>
        <w:t>bodies can potentially cause eutrophication and hypoxia</w:t>
      </w:r>
      <w:r w:rsidR="00CC1D6A">
        <w:rPr>
          <w:rFonts w:ascii="Times New Roman" w:hAnsi="Times New Roman" w:cs="Times New Roman"/>
          <w:sz w:val="24"/>
          <w:szCs w:val="24"/>
        </w:rPr>
        <w:t>.</w:t>
      </w:r>
      <w:r w:rsidR="00CC1D6A" w:rsidRPr="00CC1D6A">
        <w:rPr>
          <w:rFonts w:ascii="Times New Roman" w:hAnsi="Times New Roman" w:cs="Times New Roman"/>
          <w:sz w:val="24"/>
          <w:szCs w:val="24"/>
        </w:rPr>
        <w:t xml:space="preserve"> Eutrophication is a process where water</w:t>
      </w:r>
      <w:r w:rsidR="00CC1D6A">
        <w:rPr>
          <w:rFonts w:ascii="Times New Roman" w:hAnsi="Times New Roman" w:cs="Times New Roman"/>
          <w:sz w:val="24"/>
          <w:szCs w:val="24"/>
        </w:rPr>
        <w:t xml:space="preserve"> </w:t>
      </w:r>
      <w:r w:rsidR="00CC1D6A" w:rsidRPr="00CC1D6A">
        <w:rPr>
          <w:rFonts w:ascii="Times New Roman" w:hAnsi="Times New Roman" w:cs="Times New Roman"/>
          <w:sz w:val="24"/>
          <w:szCs w:val="24"/>
        </w:rPr>
        <w:t xml:space="preserve">bodies, such as lakes, estuaries or slow-moving streams, receive excess nutrient that stimulate excessive plant growth (algae, </w:t>
      </w:r>
      <w:proofErr w:type="spellStart"/>
      <w:r w:rsidR="00CC1D6A" w:rsidRPr="00CC1D6A">
        <w:rPr>
          <w:rFonts w:ascii="Times New Roman" w:hAnsi="Times New Roman" w:cs="Times New Roman"/>
          <w:sz w:val="24"/>
          <w:szCs w:val="24"/>
        </w:rPr>
        <w:t>periphyton</w:t>
      </w:r>
      <w:proofErr w:type="spellEnd"/>
      <w:r w:rsidR="00CC1D6A" w:rsidRPr="00CC1D6A">
        <w:rPr>
          <w:rFonts w:ascii="Times New Roman" w:hAnsi="Times New Roman" w:cs="Times New Roman"/>
          <w:sz w:val="24"/>
          <w:szCs w:val="24"/>
        </w:rPr>
        <w:t xml:space="preserve"> attached to algae and nuisance plant weeds). When a surface water body becomes nutrient rich, is biologically productive and able to support high levels of algal or </w:t>
      </w:r>
      <w:proofErr w:type="spellStart"/>
      <w:r w:rsidR="00CC1D6A" w:rsidRPr="00CC1D6A">
        <w:rPr>
          <w:rFonts w:ascii="Times New Roman" w:hAnsi="Times New Roman" w:cs="Times New Roman"/>
          <w:sz w:val="24"/>
          <w:szCs w:val="24"/>
        </w:rPr>
        <w:t>macrophytic</w:t>
      </w:r>
      <w:proofErr w:type="spellEnd"/>
      <w:r w:rsidR="00CC1D6A" w:rsidRPr="00CC1D6A">
        <w:rPr>
          <w:rFonts w:ascii="Times New Roman" w:hAnsi="Times New Roman" w:cs="Times New Roman"/>
          <w:sz w:val="24"/>
          <w:szCs w:val="24"/>
        </w:rPr>
        <w:t xml:space="preserve"> growth</w:t>
      </w:r>
      <w:r w:rsidR="00CC1D6A">
        <w:rPr>
          <w:rFonts w:ascii="Times New Roman" w:hAnsi="Times New Roman" w:cs="Times New Roman"/>
          <w:sz w:val="24"/>
          <w:szCs w:val="24"/>
        </w:rPr>
        <w:t>.</w:t>
      </w:r>
      <w:r w:rsidR="00EB74D8">
        <w:rPr>
          <w:rFonts w:ascii="Times New Roman" w:hAnsi="Times New Roman" w:cs="Times New Roman"/>
          <w:sz w:val="24"/>
          <w:szCs w:val="24"/>
        </w:rPr>
        <w:t xml:space="preserve"> </w:t>
      </w:r>
      <w:proofErr w:type="spellStart"/>
      <w:r w:rsidR="00EB74D8">
        <w:rPr>
          <w:rFonts w:ascii="Times New Roman" w:hAnsi="Times New Roman" w:cs="Times New Roman"/>
          <w:sz w:val="24"/>
          <w:szCs w:val="24"/>
        </w:rPr>
        <w:t>Atique</w:t>
      </w:r>
      <w:proofErr w:type="spellEnd"/>
      <w:r w:rsidR="00EB74D8">
        <w:rPr>
          <w:rFonts w:ascii="Times New Roman" w:hAnsi="Times New Roman" w:cs="Times New Roman"/>
          <w:sz w:val="24"/>
          <w:szCs w:val="24"/>
        </w:rPr>
        <w:t xml:space="preserve"> at el., 2019.</w:t>
      </w:r>
    </w:p>
    <w:p w14:paraId="796E2932" w14:textId="77777777" w:rsidR="004F746D" w:rsidRPr="00232A43" w:rsidRDefault="00FD125F" w:rsidP="007B56AF">
      <w:pPr>
        <w:pStyle w:val="Heading3"/>
      </w:pPr>
      <w:bookmarkStart w:id="328" w:name="_Toc175165160"/>
      <w:r>
        <w:t>1.5.4</w:t>
      </w:r>
      <w:r w:rsidR="004F746D" w:rsidRPr="00232A43">
        <w:t>Total Nitrogen: A Measure of Nutrient Enrichment</w:t>
      </w:r>
      <w:bookmarkEnd w:id="328"/>
    </w:p>
    <w:p w14:paraId="122F5F66" w14:textId="77777777"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 xml:space="preserve">Nitrogen is an essential plant nutrient found in fertilizers, human and animal wastes, yard waste, and the air. About 80% of the atmosphere is nitrogen gas. Nitrogen gas diffuses into water where </w:t>
      </w:r>
      <w:r w:rsidRPr="00232A43">
        <w:rPr>
          <w:rFonts w:ascii="Times New Roman" w:hAnsi="Times New Roman" w:cs="Times New Roman"/>
          <w:sz w:val="24"/>
          <w:szCs w:val="24"/>
        </w:rPr>
        <w:lastRenderedPageBreak/>
        <w:t>it can be “fixed” (converted) by blue-green algae to ammonia for algal use. Nitrogen can also enter lakes and streams as inorganic nitrogen and ammonia. Because nitrogen can enter aquatic systems in many forms, there is an abundant supply of available nitrogen in these systems. The three common forms of nitrogen are:</w:t>
      </w:r>
    </w:p>
    <w:p w14:paraId="3E6B85D3" w14:textId="77777777"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Nitrate (NO3-) – Nitrate is an oxidized form of dissolved nitrogen that is converted to ammonia by algae under anoxic (low or no oxygen) conditions. It is found in streams and runoff when dissolved oxygen is present, usually in the surface waters.</w:t>
      </w:r>
    </w:p>
    <w:p w14:paraId="3DF9CB37" w14:textId="77777777"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 xml:space="preserve">Ammonia (NH4+) – Ammonia is a form of dissolved nitrogen that is readily used by algae. It is the reduced form of nitrogen and is found in water where dissolved oxygen is lacking such as in a eutrophic </w:t>
      </w:r>
      <w:proofErr w:type="spellStart"/>
      <w:r w:rsidRPr="00232A43">
        <w:rPr>
          <w:rFonts w:ascii="Times New Roman" w:hAnsi="Times New Roman" w:cs="Times New Roman"/>
          <w:sz w:val="24"/>
          <w:szCs w:val="24"/>
        </w:rPr>
        <w:t>hypolimnion</w:t>
      </w:r>
      <w:proofErr w:type="spellEnd"/>
      <w:r w:rsidRPr="00232A43">
        <w:rPr>
          <w:rFonts w:ascii="Times New Roman" w:hAnsi="Times New Roman" w:cs="Times New Roman"/>
          <w:sz w:val="24"/>
          <w:szCs w:val="24"/>
        </w:rPr>
        <w:t>. Important sources of ammonia include fertilizers and animal manure. In addition, ammonia is produced as a by-product by bacteria as dead plant and animal matter are decomposed.</w:t>
      </w:r>
    </w:p>
    <w:p w14:paraId="32F5D579" w14:textId="77777777" w:rsidR="004F746D" w:rsidRPr="00232A43"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Organic Nitrogen (Org N) – Organic nitrogen includes nitrogen found in plant and animal materials and may be in dissolved or particulate form.</w:t>
      </w:r>
    </w:p>
    <w:p w14:paraId="1C0B4A4B" w14:textId="77777777" w:rsidR="00D1770B" w:rsidRDefault="004F746D" w:rsidP="004F746D">
      <w:pPr>
        <w:spacing w:line="360" w:lineRule="auto"/>
        <w:jc w:val="both"/>
        <w:rPr>
          <w:rFonts w:ascii="Times New Roman" w:hAnsi="Times New Roman" w:cs="Times New Roman"/>
          <w:sz w:val="24"/>
          <w:szCs w:val="24"/>
        </w:rPr>
      </w:pPr>
      <w:r w:rsidRPr="00232A43">
        <w:rPr>
          <w:rFonts w:ascii="Times New Roman" w:hAnsi="Times New Roman" w:cs="Times New Roman"/>
          <w:sz w:val="24"/>
          <w:szCs w:val="24"/>
        </w:rPr>
        <w:t>Total nitrogen (TN) is the sum of nitrogen from nitrates, ammonia, and organic forms. We began sampling for TN in 2018. TN is determined from the same sample taken for total phosphorus (TP). TN and TP are the most common nutrient measures used by environmental managers to determine nutrient enrichment.</w:t>
      </w:r>
    </w:p>
    <w:p w14:paraId="782DCFB9" w14:textId="77777777" w:rsidR="00D1770B" w:rsidRDefault="00D1770B" w:rsidP="00D1770B">
      <w:pPr>
        <w:spacing w:line="360" w:lineRule="auto"/>
        <w:ind w:left="1440"/>
        <w:jc w:val="both"/>
        <w:rPr>
          <w:rFonts w:ascii="Times New Roman" w:hAnsi="Times New Roman" w:cs="Times New Roman"/>
          <w:sz w:val="24"/>
          <w:szCs w:val="24"/>
        </w:rPr>
      </w:pPr>
      <w:r>
        <w:rPr>
          <w:noProof/>
        </w:rPr>
        <w:drawing>
          <wp:inline distT="0" distB="0" distL="0" distR="0" wp14:anchorId="52738D9C" wp14:editId="360C8AD1">
            <wp:extent cx="4279221" cy="2577662"/>
            <wp:effectExtent l="19050" t="0" r="7029" b="0"/>
            <wp:docPr id="1" name="Picture 1" descr="C:\Users\MDLOFFICIAL\AppData\Local\Microsoft\Windows\Temporary Internet Files\Content.Word\Screenshot_2022-12-10-17-22-5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LOFFICIAL\AppData\Local\Microsoft\Windows\Temporary Internet Files\Content.Word\Screenshot_2022-12-10-17-22-53-42.jpg"/>
                    <pic:cNvPicPr>
                      <a:picLocks noChangeAspect="1" noChangeArrowheads="1"/>
                    </pic:cNvPicPr>
                  </pic:nvPicPr>
                  <pic:blipFill>
                    <a:blip r:embed="rId16"/>
                    <a:srcRect/>
                    <a:stretch>
                      <a:fillRect/>
                    </a:stretch>
                  </pic:blipFill>
                  <pic:spPr bwMode="auto">
                    <a:xfrm>
                      <a:off x="0" y="0"/>
                      <a:ext cx="4285105" cy="2581206"/>
                    </a:xfrm>
                    <a:prstGeom prst="rect">
                      <a:avLst/>
                    </a:prstGeom>
                    <a:noFill/>
                    <a:ln w="9525">
                      <a:noFill/>
                      <a:miter lim="800000"/>
                      <a:headEnd/>
                      <a:tailEnd/>
                    </a:ln>
                  </pic:spPr>
                </pic:pic>
              </a:graphicData>
            </a:graphic>
          </wp:inline>
        </w:drawing>
      </w:r>
    </w:p>
    <w:p w14:paraId="1086DA0E" w14:textId="77777777" w:rsidR="00D1770B" w:rsidRPr="009A64ED" w:rsidRDefault="00D1770B" w:rsidP="009A64ED">
      <w:pPr>
        <w:pStyle w:val="Caption"/>
        <w:rPr>
          <w:rFonts w:ascii="Times New Roman" w:hAnsi="Times New Roman" w:cs="Times New Roman"/>
          <w:b w:val="0"/>
          <w:bCs w:val="0"/>
          <w:color w:val="auto"/>
          <w:sz w:val="24"/>
          <w:szCs w:val="24"/>
        </w:rPr>
      </w:pPr>
      <w:bookmarkStart w:id="329" w:name="_Toc175032193"/>
      <w:r w:rsidRPr="00D1770B">
        <w:rPr>
          <w:rFonts w:ascii="Times New Roman" w:hAnsi="Times New Roman" w:cs="Times New Roman"/>
          <w:b w:val="0"/>
          <w:bCs w:val="0"/>
          <w:color w:val="auto"/>
          <w:sz w:val="24"/>
          <w:szCs w:val="24"/>
        </w:rPr>
        <w:lastRenderedPageBreak/>
        <w:t xml:space="preserve">Figure </w:t>
      </w:r>
      <w:r w:rsidR="003C73C5" w:rsidRPr="00D1770B">
        <w:rPr>
          <w:rFonts w:ascii="Times New Roman" w:hAnsi="Times New Roman" w:cs="Times New Roman"/>
          <w:b w:val="0"/>
          <w:bCs w:val="0"/>
          <w:color w:val="auto"/>
          <w:sz w:val="24"/>
          <w:szCs w:val="24"/>
        </w:rPr>
        <w:fldChar w:fldCharType="begin"/>
      </w:r>
      <w:r w:rsidRPr="00D1770B">
        <w:rPr>
          <w:rFonts w:ascii="Times New Roman" w:hAnsi="Times New Roman" w:cs="Times New Roman"/>
          <w:b w:val="0"/>
          <w:bCs w:val="0"/>
          <w:color w:val="auto"/>
          <w:sz w:val="24"/>
          <w:szCs w:val="24"/>
        </w:rPr>
        <w:instrText xml:space="preserve"> SEQ Figure \* ARABIC </w:instrText>
      </w:r>
      <w:r w:rsidR="003C73C5" w:rsidRPr="00D1770B">
        <w:rPr>
          <w:rFonts w:ascii="Times New Roman" w:hAnsi="Times New Roman" w:cs="Times New Roman"/>
          <w:b w:val="0"/>
          <w:bCs w:val="0"/>
          <w:color w:val="auto"/>
          <w:sz w:val="24"/>
          <w:szCs w:val="24"/>
        </w:rPr>
        <w:fldChar w:fldCharType="separate"/>
      </w:r>
      <w:r w:rsidR="0073375F">
        <w:rPr>
          <w:rFonts w:ascii="Times New Roman" w:hAnsi="Times New Roman" w:cs="Times New Roman"/>
          <w:b w:val="0"/>
          <w:bCs w:val="0"/>
          <w:noProof/>
          <w:color w:val="auto"/>
          <w:sz w:val="24"/>
          <w:szCs w:val="24"/>
        </w:rPr>
        <w:t>2</w:t>
      </w:r>
      <w:r w:rsidR="003C73C5" w:rsidRPr="00D1770B">
        <w:rPr>
          <w:rFonts w:ascii="Times New Roman" w:hAnsi="Times New Roman" w:cs="Times New Roman"/>
          <w:b w:val="0"/>
          <w:bCs w:val="0"/>
          <w:color w:val="auto"/>
          <w:sz w:val="24"/>
          <w:szCs w:val="24"/>
        </w:rPr>
        <w:fldChar w:fldCharType="end"/>
      </w:r>
      <w:r w:rsidRPr="00D1770B">
        <w:rPr>
          <w:rFonts w:ascii="Times New Roman" w:hAnsi="Times New Roman" w:cs="Times New Roman"/>
          <w:b w:val="0"/>
          <w:bCs w:val="0"/>
          <w:color w:val="auto"/>
          <w:sz w:val="24"/>
          <w:szCs w:val="24"/>
        </w:rPr>
        <w:t xml:space="preserve"> a hypothetical watershed showing the linkages among streams, lakes and coastal zones pollution sources for nitrogen and phosphorus.</w:t>
      </w:r>
      <w:bookmarkEnd w:id="329"/>
    </w:p>
    <w:p w14:paraId="206809A7" w14:textId="77777777" w:rsidR="00D1770B" w:rsidRPr="00232A43" w:rsidRDefault="00D1770B" w:rsidP="004F746D">
      <w:pPr>
        <w:spacing w:line="360" w:lineRule="auto"/>
        <w:jc w:val="both"/>
        <w:rPr>
          <w:rFonts w:ascii="Times New Roman" w:hAnsi="Times New Roman" w:cs="Times New Roman"/>
          <w:sz w:val="24"/>
          <w:szCs w:val="24"/>
        </w:rPr>
      </w:pPr>
    </w:p>
    <w:p w14:paraId="524718D8" w14:textId="77777777" w:rsidR="00C32DD7" w:rsidRPr="00BF4085" w:rsidRDefault="00FD125F" w:rsidP="007B56AF">
      <w:pPr>
        <w:pStyle w:val="Heading3"/>
      </w:pPr>
      <w:bookmarkStart w:id="330" w:name="_Toc175165161"/>
      <w:r>
        <w:t xml:space="preserve">1.5.5 </w:t>
      </w:r>
      <w:r w:rsidR="00C32DD7" w:rsidRPr="00BF4085">
        <w:t>Total Phosphorus: A Measure of Nutrient Enrichment</w:t>
      </w:r>
      <w:bookmarkEnd w:id="330"/>
    </w:p>
    <w:p w14:paraId="0C90F3C2" w14:textId="77777777"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is often the key nutrient in determining the amount of phytoplankton (algae) in a lake. In comparison to other nutrients, phosphorus is usually the first element to limit biological productivity. Most of the phosphorus in lakes occurs in two forms: dissolved phosphorus and particulate phosphorus. The determination of dissolved phosphorus is a measure of the inorganic form of phosphorus available to algae. The determination of total phosphorus is a measure of all forms of phosphorus potentially available to algae.</w:t>
      </w:r>
    </w:p>
    <w:p w14:paraId="2FE4126C" w14:textId="77777777"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enters a lake from rainfall, incoming streams, overland runoff, groundwater, and direct discharges. Phosphorus is also contributed to lakes from decomposition of organic matter and the erosion of soils. Phosphorus in the lake sediments may be released into the water under anoxic (no oxygen) conditions. Phosphorus is contributed to a lake by human activity in the watershed, direct discharge of wastes, runoff from agriculture, or poorly maintained septic systems.</w:t>
      </w:r>
    </w:p>
    <w:p w14:paraId="5BA394DF" w14:textId="77777777" w:rsidR="00C32DD7" w:rsidRPr="00BF4085"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Phosphorus is often the limiting nutrient in freshwater systems because it is unavailable from the atmosphere and rapidly recycled and converted to forms unavailable to algae. As the limiting nutrient, any addition of phosphorus can stimulate more algae growth.</w:t>
      </w:r>
    </w:p>
    <w:p w14:paraId="2D930E79" w14:textId="77777777" w:rsidR="00F2230B" w:rsidRPr="00C32DD7" w:rsidRDefault="00C32DD7" w:rsidP="00C32DD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To sample for total phosphorus, a water sample is collected every month throughout the growing season in a specially cleaned bottle and then analyzed in the laboratory.</w:t>
      </w:r>
    </w:p>
    <w:p w14:paraId="7D9EFB2A" w14:textId="3454DF48" w:rsidR="00F84F9A" w:rsidRDefault="0073347E" w:rsidP="007B56AF">
      <w:pPr>
        <w:pStyle w:val="Heading3"/>
      </w:pPr>
      <w:bookmarkStart w:id="331" w:name="_Toc175165162"/>
      <w:r>
        <w:t>1</w:t>
      </w:r>
      <w:r w:rsidR="00FD125F">
        <w:t>.5.6</w:t>
      </w:r>
      <w:r>
        <w:t xml:space="preserve"> </w:t>
      </w:r>
      <w:del w:id="332" w:author="Nyamisi Peter" w:date="2022-12-28T10:13:00Z">
        <w:r w:rsidDel="00594A4A">
          <w:delText xml:space="preserve">How </w:delText>
        </w:r>
      </w:del>
      <w:ins w:id="333" w:author="Nyamisi Peter" w:date="2022-12-28T10:13:00Z">
        <w:r w:rsidR="00594A4A">
          <w:t>Effects of n</w:t>
        </w:r>
      </w:ins>
      <w:del w:id="334" w:author="Nyamisi Peter" w:date="2022-12-28T10:13:00Z">
        <w:r w:rsidDel="00594A4A">
          <w:delText>N</w:delText>
        </w:r>
      </w:del>
      <w:r>
        <w:t xml:space="preserve">utrient </w:t>
      </w:r>
      <w:del w:id="335" w:author="Nyamisi Peter" w:date="2022-12-28T10:13:00Z">
        <w:r w:rsidDel="00594A4A">
          <w:delText xml:space="preserve">loading </w:delText>
        </w:r>
      </w:del>
      <w:r>
        <w:t>in</w:t>
      </w:r>
      <w:ins w:id="336" w:author="Nyamisi Peter" w:date="2022-12-28T10:13:00Z">
        <w:r w:rsidR="00594A4A">
          <w:t xml:space="preserve"> the</w:t>
        </w:r>
      </w:ins>
      <w:r>
        <w:t xml:space="preserve"> </w:t>
      </w:r>
      <w:r w:rsidR="007F7C0D">
        <w:t>riv</w:t>
      </w:r>
      <w:r w:rsidR="00F2230B">
        <w:t>er</w:t>
      </w:r>
      <w:r>
        <w:t xml:space="preserve"> </w:t>
      </w:r>
      <w:del w:id="337" w:author="Nyamisi Peter" w:date="2022-12-28T10:13:00Z">
        <w:r w:rsidDel="00594A4A">
          <w:delText xml:space="preserve">affect the pristine </w:delText>
        </w:r>
      </w:del>
      <w:r>
        <w:t>ecosystem</w:t>
      </w:r>
      <w:r w:rsidR="00CC1D6A">
        <w:t xml:space="preserve"> </w:t>
      </w:r>
      <w:del w:id="338" w:author="Nyamisi Peter" w:date="2022-12-28T10:13:00Z">
        <w:r w:rsidR="00CC1D6A" w:rsidDel="00594A4A">
          <w:delText>and human being</w:delText>
        </w:r>
      </w:del>
      <w:del w:id="339" w:author="Nyamisi Peter" w:date="2022-12-28T10:12:00Z">
        <w:r w:rsidR="00CC1D6A" w:rsidDel="00594A4A">
          <w:delText>.</w:delText>
        </w:r>
      </w:del>
      <w:bookmarkEnd w:id="331"/>
    </w:p>
    <w:p w14:paraId="571677D6" w14:textId="77777777" w:rsidR="00980775" w:rsidRDefault="000D3ACB" w:rsidP="007B56AF">
      <w:pPr>
        <w:autoSpaceDE w:val="0"/>
        <w:autoSpaceDN w:val="0"/>
        <w:adjustRightInd w:val="0"/>
        <w:spacing w:after="100" w:afterAutospacing="1" w:line="360" w:lineRule="auto"/>
        <w:jc w:val="both"/>
        <w:rPr>
          <w:rFonts w:ascii="Times New Roman" w:eastAsia="Times New Roman" w:hAnsi="Times New Roman" w:cs="Times New Roman"/>
          <w:color w:val="222222"/>
          <w:sz w:val="24"/>
          <w:szCs w:val="24"/>
          <w:shd w:val="clear" w:color="auto" w:fill="FFFFFF"/>
        </w:rPr>
      </w:pPr>
      <w:r w:rsidRPr="00537DEA">
        <w:rPr>
          <w:rFonts w:ascii="Times New Roman" w:hAnsi="Times New Roman" w:cs="Times New Roman"/>
          <w:sz w:val="24"/>
          <w:szCs w:val="24"/>
        </w:rPr>
        <w:t xml:space="preserve">Aquatic environment account for more than 80% </w:t>
      </w:r>
      <w:proofErr w:type="spellStart"/>
      <w:r w:rsidRPr="00537DEA">
        <w:rPr>
          <w:rFonts w:ascii="Times New Roman" w:hAnsi="Times New Roman" w:cs="Times New Roman"/>
          <w:sz w:val="24"/>
          <w:szCs w:val="24"/>
        </w:rPr>
        <w:t>ofthe</w:t>
      </w:r>
      <w:proofErr w:type="spellEnd"/>
      <w:r w:rsidRPr="00537DEA">
        <w:rPr>
          <w:rFonts w:ascii="Times New Roman" w:hAnsi="Times New Roman" w:cs="Times New Roman"/>
          <w:sz w:val="24"/>
          <w:szCs w:val="24"/>
        </w:rPr>
        <w:t xml:space="preserve"> total-land based nitrogen load and 50% of the phosphorus load (</w:t>
      </w:r>
      <w:proofErr w:type="spellStart"/>
      <w:r w:rsidRPr="00537DEA">
        <w:rPr>
          <w:rFonts w:ascii="Times New Roman" w:hAnsi="Times New Roman" w:cs="Times New Roman"/>
          <w:sz w:val="24"/>
          <w:szCs w:val="24"/>
        </w:rPr>
        <w:t>Kronvang</w:t>
      </w:r>
      <w:proofErr w:type="spellEnd"/>
      <w:r w:rsidRPr="00537DEA">
        <w:rPr>
          <w:rFonts w:ascii="Times New Roman" w:hAnsi="Times New Roman" w:cs="Times New Roman"/>
          <w:sz w:val="24"/>
          <w:szCs w:val="24"/>
        </w:rPr>
        <w:t xml:space="preserve"> et al., 1996). In many other developed countries, diffuse loss of nitrogen and phosphorus from the rural landscape also comprises the major cause of surface water and groundwater pollution (</w:t>
      </w:r>
      <w:proofErr w:type="gramStart"/>
      <w:r w:rsidR="00F946A0" w:rsidRPr="00563108">
        <w:rPr>
          <w:rFonts w:ascii="Times New Roman" w:eastAsia="Times New Roman" w:hAnsi="Times New Roman" w:cs="Times New Roman"/>
          <w:color w:val="222222"/>
          <w:sz w:val="24"/>
          <w:szCs w:val="24"/>
          <w:shd w:val="clear" w:color="auto" w:fill="FFFFFF"/>
        </w:rPr>
        <w:t>Ansari</w:t>
      </w:r>
      <w:r w:rsidR="00F946A0">
        <w:rPr>
          <w:rFonts w:ascii="Times New Roman" w:eastAsia="Times New Roman" w:hAnsi="Times New Roman" w:cs="Times New Roman"/>
          <w:color w:val="222222"/>
          <w:sz w:val="24"/>
          <w:szCs w:val="24"/>
          <w:shd w:val="clear" w:color="auto" w:fill="FFFFFF"/>
        </w:rPr>
        <w:t>.,</w:t>
      </w:r>
      <w:proofErr w:type="gramEnd"/>
      <w:r w:rsidR="00F946A0">
        <w:rPr>
          <w:rFonts w:ascii="Times New Roman" w:eastAsia="Times New Roman" w:hAnsi="Times New Roman" w:cs="Times New Roman"/>
          <w:color w:val="222222"/>
          <w:sz w:val="24"/>
          <w:szCs w:val="24"/>
          <w:shd w:val="clear" w:color="auto" w:fill="FFFFFF"/>
        </w:rPr>
        <w:t xml:space="preserve"> el 2010</w:t>
      </w:r>
      <w:r w:rsidRPr="00537DEA">
        <w:rPr>
          <w:rFonts w:ascii="Times New Roman" w:hAnsi="Times New Roman" w:cs="Times New Roman"/>
          <w:sz w:val="24"/>
          <w:szCs w:val="24"/>
        </w:rPr>
        <w:t>). As a result of the considerable loss of nutrients, eutrophication of the open water bodies (lakes, estuarine areas</w:t>
      </w:r>
      <w:r>
        <w:rPr>
          <w:rFonts w:ascii="Times New Roman" w:hAnsi="Times New Roman" w:cs="Times New Roman"/>
          <w:sz w:val="24"/>
          <w:szCs w:val="24"/>
        </w:rPr>
        <w:t>,</w:t>
      </w:r>
      <w:r w:rsidRPr="00537DEA">
        <w:rPr>
          <w:rFonts w:ascii="Times New Roman" w:hAnsi="Times New Roman" w:cs="Times New Roman"/>
          <w:sz w:val="24"/>
          <w:szCs w:val="24"/>
        </w:rPr>
        <w:t xml:space="preserve"> </w:t>
      </w:r>
      <w:r>
        <w:rPr>
          <w:rFonts w:ascii="Times New Roman" w:hAnsi="Times New Roman" w:cs="Times New Roman"/>
          <w:sz w:val="24"/>
          <w:szCs w:val="24"/>
        </w:rPr>
        <w:t xml:space="preserve"> rivers </w:t>
      </w:r>
      <w:r w:rsidRPr="00537DEA">
        <w:rPr>
          <w:rFonts w:ascii="Times New Roman" w:hAnsi="Times New Roman" w:cs="Times New Roman"/>
          <w:sz w:val="24"/>
          <w:szCs w:val="24"/>
        </w:rPr>
        <w:t>and marine waters) is still one of the main global problems affecting the ecological quality and hence biodiversity of</w:t>
      </w:r>
      <w:r>
        <w:rPr>
          <w:rFonts w:ascii="Times New Roman" w:hAnsi="Times New Roman" w:cs="Times New Roman"/>
          <w:sz w:val="24"/>
          <w:szCs w:val="24"/>
        </w:rPr>
        <w:t xml:space="preserve"> </w:t>
      </w:r>
      <w:r w:rsidRPr="00537DEA">
        <w:rPr>
          <w:rFonts w:ascii="Times New Roman" w:hAnsi="Times New Roman" w:cs="Times New Roman"/>
          <w:sz w:val="24"/>
          <w:szCs w:val="24"/>
        </w:rPr>
        <w:t>aquatic ecosystems (</w:t>
      </w:r>
      <w:r w:rsidR="00853671" w:rsidRPr="00563108">
        <w:rPr>
          <w:rFonts w:ascii="Times New Roman" w:eastAsia="Times New Roman" w:hAnsi="Times New Roman" w:cs="Times New Roman"/>
          <w:color w:val="222222"/>
          <w:sz w:val="24"/>
          <w:szCs w:val="24"/>
          <w:shd w:val="clear" w:color="auto" w:fill="FFFFFF"/>
        </w:rPr>
        <w:t>Ansari</w:t>
      </w:r>
      <w:r w:rsidR="00853671">
        <w:rPr>
          <w:rFonts w:ascii="Times New Roman" w:eastAsia="Times New Roman" w:hAnsi="Times New Roman" w:cs="Times New Roman"/>
          <w:color w:val="222222"/>
          <w:sz w:val="24"/>
          <w:szCs w:val="24"/>
          <w:shd w:val="clear" w:color="auto" w:fill="FFFFFF"/>
        </w:rPr>
        <w:t xml:space="preserve"> at el., 2010</w:t>
      </w:r>
      <w:r w:rsidRPr="00537DEA">
        <w:rPr>
          <w:rFonts w:ascii="Times New Roman" w:hAnsi="Times New Roman" w:cs="Times New Roman"/>
          <w:sz w:val="24"/>
          <w:szCs w:val="24"/>
        </w:rPr>
        <w:t xml:space="preserve">). The development and introduction of </w:t>
      </w:r>
      <w:r>
        <w:rPr>
          <w:rFonts w:ascii="Times New Roman" w:hAnsi="Times New Roman" w:cs="Times New Roman"/>
          <w:sz w:val="24"/>
          <w:szCs w:val="24"/>
        </w:rPr>
        <w:t xml:space="preserve">control and management </w:t>
      </w:r>
      <w:proofErr w:type="spellStart"/>
      <w:r>
        <w:rPr>
          <w:rFonts w:ascii="Times New Roman" w:hAnsi="Times New Roman" w:cs="Times New Roman"/>
          <w:sz w:val="24"/>
          <w:szCs w:val="24"/>
        </w:rPr>
        <w:lastRenderedPageBreak/>
        <w:t>programme</w:t>
      </w:r>
      <w:r w:rsidRPr="00537DEA">
        <w:rPr>
          <w:rFonts w:ascii="Times New Roman" w:hAnsi="Times New Roman" w:cs="Times New Roman"/>
          <w:sz w:val="24"/>
          <w:szCs w:val="24"/>
        </w:rPr>
        <w:t>s</w:t>
      </w:r>
      <w:proofErr w:type="spellEnd"/>
      <w:r w:rsidRPr="00537DEA">
        <w:rPr>
          <w:rFonts w:ascii="Times New Roman" w:hAnsi="Times New Roman" w:cs="Times New Roman"/>
          <w:sz w:val="24"/>
          <w:szCs w:val="24"/>
        </w:rPr>
        <w:t xml:space="preserve"> for combating diffuse pollution have, therefore, been given high priority during the last decade (</w:t>
      </w:r>
      <w:proofErr w:type="spellStart"/>
      <w:proofErr w:type="gramStart"/>
      <w:r w:rsidR="00853671" w:rsidRPr="00563108">
        <w:rPr>
          <w:rFonts w:ascii="Times New Roman" w:eastAsia="Times New Roman" w:hAnsi="Times New Roman" w:cs="Times New Roman"/>
          <w:color w:val="222222"/>
          <w:sz w:val="24"/>
          <w:szCs w:val="24"/>
          <w:shd w:val="clear" w:color="auto" w:fill="FFFFFF"/>
        </w:rPr>
        <w:t>Dodds</w:t>
      </w:r>
      <w:proofErr w:type="spellEnd"/>
      <w:r w:rsidR="00853671">
        <w:rPr>
          <w:rFonts w:ascii="Times New Roman" w:eastAsia="Times New Roman" w:hAnsi="Times New Roman" w:cs="Times New Roman"/>
          <w:color w:val="222222"/>
          <w:sz w:val="24"/>
          <w:szCs w:val="24"/>
          <w:shd w:val="clear" w:color="auto" w:fill="FFFFFF"/>
        </w:rPr>
        <w:t>.,</w:t>
      </w:r>
      <w:proofErr w:type="gramEnd"/>
      <w:r w:rsidR="00853671">
        <w:rPr>
          <w:rFonts w:ascii="Times New Roman" w:eastAsia="Times New Roman" w:hAnsi="Times New Roman" w:cs="Times New Roman"/>
          <w:color w:val="222222"/>
          <w:sz w:val="24"/>
          <w:szCs w:val="24"/>
          <w:shd w:val="clear" w:color="auto" w:fill="FFFFFF"/>
        </w:rPr>
        <w:t xml:space="preserve"> 2016</w:t>
      </w:r>
      <w:r w:rsidRPr="00537DEA">
        <w:rPr>
          <w:rFonts w:ascii="Times New Roman" w:hAnsi="Times New Roman" w:cs="Times New Roman"/>
          <w:sz w:val="24"/>
          <w:szCs w:val="24"/>
        </w:rPr>
        <w:t>). In Denmark and other countries, restoration of ‘naturally’ functioning river and floodplain systems is one of the means introduced to increase their ‘</w:t>
      </w:r>
      <w:proofErr w:type="spellStart"/>
      <w:r w:rsidRPr="00537DEA">
        <w:rPr>
          <w:rFonts w:ascii="Times New Roman" w:hAnsi="Times New Roman" w:cs="Times New Roman"/>
          <w:sz w:val="24"/>
          <w:szCs w:val="24"/>
        </w:rPr>
        <w:t>self purification</w:t>
      </w:r>
      <w:proofErr w:type="spellEnd"/>
      <w:r w:rsidRPr="00537DEA">
        <w:rPr>
          <w:rFonts w:ascii="Times New Roman" w:hAnsi="Times New Roman" w:cs="Times New Roman"/>
          <w:sz w:val="24"/>
          <w:szCs w:val="24"/>
        </w:rPr>
        <w:t>’ potential by increasing water transit time and thereby increase the potential for sediment storage and</w:t>
      </w:r>
      <w:r w:rsidR="000A04F6">
        <w:rPr>
          <w:rFonts w:ascii="Times New Roman" w:hAnsi="Times New Roman" w:cs="Times New Roman"/>
          <w:sz w:val="24"/>
          <w:szCs w:val="24"/>
        </w:rPr>
        <w:t xml:space="preserve"> </w:t>
      </w:r>
      <w:r w:rsidR="008E6848" w:rsidRPr="00537DEA">
        <w:rPr>
          <w:rFonts w:ascii="Times New Roman" w:hAnsi="Times New Roman" w:cs="Times New Roman"/>
          <w:sz w:val="24"/>
          <w:szCs w:val="24"/>
        </w:rPr>
        <w:t>denitrification</w:t>
      </w:r>
      <w:r w:rsidR="008E6848">
        <w:rPr>
          <w:rFonts w:ascii="Times New Roman" w:hAnsi="Times New Roman" w:cs="Times New Roman"/>
          <w:sz w:val="24"/>
          <w:szCs w:val="24"/>
        </w:rPr>
        <w:t>.</w:t>
      </w:r>
      <w:r w:rsidR="008E6848" w:rsidRPr="00AB3E6C">
        <w:rPr>
          <w:rFonts w:ascii="Times New Roman" w:hAnsi="Times New Roman" w:cs="Times New Roman"/>
          <w:color w:val="000000"/>
          <w:sz w:val="24"/>
          <w:szCs w:val="24"/>
        </w:rPr>
        <w:t xml:space="preserve"> Nutrient</w:t>
      </w:r>
      <w:r w:rsidR="00596978" w:rsidRPr="00AB3E6C">
        <w:rPr>
          <w:rFonts w:ascii="Times New Roman" w:hAnsi="Times New Roman" w:cs="Times New Roman"/>
          <w:color w:val="000000"/>
          <w:sz w:val="24"/>
          <w:szCs w:val="24"/>
        </w:rPr>
        <w:t xml:space="preserve"> criteria consist of several </w:t>
      </w:r>
      <w:r w:rsidR="00596978" w:rsidRPr="008E6848">
        <w:rPr>
          <w:rFonts w:ascii="Times New Roman" w:hAnsi="Times New Roman" w:cs="Times New Roman"/>
          <w:sz w:val="24"/>
          <w:szCs w:val="24"/>
        </w:rPr>
        <w:t>narrati</w:t>
      </w:r>
      <w:r w:rsidRPr="008E6848">
        <w:rPr>
          <w:rFonts w:ascii="Times New Roman" w:hAnsi="Times New Roman" w:cs="Times New Roman"/>
          <w:sz w:val="24"/>
          <w:szCs w:val="24"/>
        </w:rPr>
        <w:t xml:space="preserve">ve criteria for controlling </w:t>
      </w:r>
      <w:proofErr w:type="spellStart"/>
      <w:r w:rsidRPr="008E6848">
        <w:rPr>
          <w:rFonts w:ascii="Times New Roman" w:hAnsi="Times New Roman" w:cs="Times New Roman"/>
          <w:sz w:val="24"/>
          <w:szCs w:val="24"/>
        </w:rPr>
        <w:t>bio</w:t>
      </w:r>
      <w:r w:rsidR="008E6848" w:rsidRPr="008E6848">
        <w:rPr>
          <w:rFonts w:ascii="Times New Roman" w:hAnsi="Times New Roman" w:cs="Times New Roman"/>
          <w:sz w:val="24"/>
          <w:szCs w:val="24"/>
        </w:rPr>
        <w:t>stimulatory</w:t>
      </w:r>
      <w:proofErr w:type="spellEnd"/>
      <w:r w:rsidR="008E6848" w:rsidRPr="008E6848">
        <w:rPr>
          <w:rFonts w:ascii="Times New Roman" w:hAnsi="Times New Roman" w:cs="Times New Roman"/>
          <w:sz w:val="24"/>
          <w:szCs w:val="24"/>
        </w:rPr>
        <w:t xml:space="preserve"> </w:t>
      </w:r>
      <w:r w:rsidR="00596978" w:rsidRPr="008E6848">
        <w:rPr>
          <w:rFonts w:ascii="Times New Roman" w:hAnsi="Times New Roman" w:cs="Times New Roman"/>
          <w:sz w:val="24"/>
          <w:szCs w:val="24"/>
        </w:rPr>
        <w:t xml:space="preserve">substances, nitrate and phosphate levels. </w:t>
      </w:r>
      <w:r w:rsidR="00FE040F">
        <w:rPr>
          <w:rFonts w:ascii="Times New Roman" w:hAnsi="Times New Roman" w:cs="Times New Roman"/>
          <w:sz w:val="24"/>
          <w:szCs w:val="24"/>
        </w:rPr>
        <w:t>(</w:t>
      </w:r>
      <w:proofErr w:type="spellStart"/>
      <w:r w:rsidR="008E6848" w:rsidRPr="008E6848">
        <w:rPr>
          <w:rFonts w:ascii="Times New Roman" w:hAnsi="Times New Roman" w:cs="Times New Roman"/>
          <w:sz w:val="24"/>
          <w:szCs w:val="24"/>
        </w:rPr>
        <w:t>Lyimo</w:t>
      </w:r>
      <w:proofErr w:type="spellEnd"/>
      <w:r w:rsidR="008E6848" w:rsidRPr="008E6848">
        <w:rPr>
          <w:rFonts w:ascii="Times New Roman" w:hAnsi="Times New Roman" w:cs="Times New Roman"/>
          <w:sz w:val="24"/>
          <w:szCs w:val="24"/>
        </w:rPr>
        <w:t xml:space="preserve"> et al. 2016, </w:t>
      </w:r>
      <w:proofErr w:type="spellStart"/>
      <w:r w:rsidR="008E6848" w:rsidRPr="008E6848">
        <w:rPr>
          <w:rFonts w:ascii="Times New Roman" w:hAnsi="Times New Roman" w:cs="Times New Roman"/>
          <w:sz w:val="24"/>
          <w:szCs w:val="24"/>
        </w:rPr>
        <w:t>Kitalika</w:t>
      </w:r>
      <w:proofErr w:type="spellEnd"/>
      <w:r w:rsidR="008E6848" w:rsidRPr="008E6848">
        <w:rPr>
          <w:rFonts w:ascii="Times New Roman" w:hAnsi="Times New Roman" w:cs="Times New Roman"/>
          <w:sz w:val="24"/>
          <w:szCs w:val="24"/>
        </w:rPr>
        <w:t xml:space="preserve"> et al. 2017). </w:t>
      </w:r>
      <w:r w:rsidR="0073347E" w:rsidRPr="0073347E">
        <w:rPr>
          <w:rFonts w:ascii="Times New Roman" w:hAnsi="Times New Roman" w:cs="Times New Roman"/>
          <w:sz w:val="24"/>
          <w:szCs w:val="24"/>
        </w:rPr>
        <w:t>Although phosphorus (P) is an essential nutrient for biological productivity, it can cause</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Fresh</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water degradation when present at fairly low concentrations. Monitoring studies using</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Continuous sampling is crucial for documenting P dynamics in freshwater ecosystems and to reduce</w:t>
      </w:r>
      <w:r w:rsidR="0073347E">
        <w:rPr>
          <w:rFonts w:ascii="Times New Roman" w:hAnsi="Times New Roman" w:cs="Times New Roman"/>
          <w:sz w:val="24"/>
          <w:szCs w:val="24"/>
        </w:rPr>
        <w:t xml:space="preserve"> </w:t>
      </w:r>
      <w:r w:rsidR="0073347E" w:rsidRPr="0073347E">
        <w:rPr>
          <w:rFonts w:ascii="Times New Roman" w:hAnsi="Times New Roman" w:cs="Times New Roman"/>
          <w:sz w:val="24"/>
          <w:szCs w:val="24"/>
        </w:rPr>
        <w:t>the risk of eutrophication.</w:t>
      </w:r>
      <w:r w:rsidR="0073347E">
        <w:rPr>
          <w:rFonts w:ascii="Times New Roman" w:hAnsi="Times New Roman" w:cs="Times New Roman"/>
          <w:sz w:val="24"/>
          <w:szCs w:val="24"/>
        </w:rPr>
        <w:t xml:space="preserve"> </w:t>
      </w:r>
      <w:r w:rsidR="008E6848" w:rsidRPr="008E6848">
        <w:rPr>
          <w:rFonts w:ascii="Times New Roman" w:hAnsi="Times New Roman" w:cs="Times New Roman"/>
          <w:sz w:val="24"/>
          <w:szCs w:val="24"/>
        </w:rPr>
        <w:t>However, the presence of high TP can be of geological reason due to the nature of surrounding rocks. Also, dead animals buried in soil such as birds may contribute to elevated levels of phosphates</w:t>
      </w:r>
      <w:r w:rsidR="008E6848">
        <w:rPr>
          <w:rFonts w:ascii="Times New Roman" w:hAnsi="Times New Roman" w:cs="Times New Roman"/>
          <w:sz w:val="24"/>
          <w:szCs w:val="24"/>
        </w:rPr>
        <w:t>.</w:t>
      </w:r>
      <w:r w:rsidR="008E6848">
        <w:rPr>
          <w:sz w:val="20"/>
          <w:szCs w:val="20"/>
        </w:rPr>
        <w:t xml:space="preserve"> </w:t>
      </w:r>
      <w:r w:rsidR="00596978" w:rsidRPr="00AB3E6C">
        <w:rPr>
          <w:rFonts w:ascii="Times New Roman" w:hAnsi="Times New Roman" w:cs="Times New Roman"/>
          <w:color w:val="000000"/>
          <w:sz w:val="24"/>
          <w:szCs w:val="24"/>
        </w:rPr>
        <w:t>Additionally</w:t>
      </w:r>
      <w:r>
        <w:rPr>
          <w:rFonts w:ascii="Times New Roman" w:hAnsi="Times New Roman" w:cs="Times New Roman"/>
          <w:color w:val="000000"/>
          <w:sz w:val="24"/>
          <w:szCs w:val="24"/>
        </w:rPr>
        <w:t xml:space="preserve"> </w:t>
      </w:r>
      <w:r w:rsidR="00F84F9A" w:rsidRPr="008A629D">
        <w:rPr>
          <w:rFonts w:ascii="Times New Roman" w:hAnsi="Times New Roman" w:cs="Times New Roman"/>
          <w:color w:val="000000"/>
          <w:sz w:val="24"/>
          <w:szCs w:val="24"/>
        </w:rPr>
        <w:t xml:space="preserve">Water quality impacts associated with high </w:t>
      </w:r>
      <w:r w:rsidR="008E6848">
        <w:rPr>
          <w:rFonts w:ascii="Times New Roman" w:hAnsi="Times New Roman" w:cs="Times New Roman"/>
          <w:color w:val="000000"/>
          <w:sz w:val="24"/>
          <w:szCs w:val="24"/>
        </w:rPr>
        <w:t>chlorophyll in the rivers include e</w:t>
      </w:r>
      <w:r w:rsidR="00F84F9A" w:rsidRPr="008A629D">
        <w:rPr>
          <w:rFonts w:ascii="Times New Roman" w:hAnsi="Times New Roman" w:cs="Times New Roman"/>
          <w:color w:val="000000"/>
          <w:sz w:val="24"/>
          <w:szCs w:val="24"/>
        </w:rPr>
        <w:t>xtreme diurnal in DO and pH,</w:t>
      </w:r>
      <w:r w:rsidR="00ED026F">
        <w:rPr>
          <w:rFonts w:ascii="Times New Roman" w:hAnsi="Times New Roman" w:cs="Times New Roman"/>
          <w:color w:val="000000"/>
          <w:sz w:val="24"/>
          <w:szCs w:val="24"/>
        </w:rPr>
        <w:t xml:space="preserve"> </w:t>
      </w:r>
      <w:r w:rsidR="00F84F9A" w:rsidRPr="008A629D">
        <w:rPr>
          <w:rFonts w:ascii="Times New Roman" w:hAnsi="Times New Roman" w:cs="Times New Roman"/>
          <w:color w:val="000000"/>
          <w:sz w:val="24"/>
          <w:szCs w:val="24"/>
        </w:rPr>
        <w:t>Low DO conditions due to the decay of organic matter resulting from algal b</w:t>
      </w:r>
      <w:r w:rsidR="00AD5982">
        <w:rPr>
          <w:rFonts w:ascii="Times New Roman" w:hAnsi="Times New Roman" w:cs="Times New Roman"/>
          <w:color w:val="000000"/>
          <w:sz w:val="24"/>
          <w:szCs w:val="24"/>
        </w:rPr>
        <w:t>looms and aesthetic impacts, by</w:t>
      </w:r>
      <w:r w:rsidR="00ED026F">
        <w:rPr>
          <w:rFonts w:ascii="Times New Roman" w:hAnsi="Times New Roman" w:cs="Times New Roman"/>
          <w:color w:val="000000"/>
          <w:sz w:val="24"/>
          <w:szCs w:val="24"/>
        </w:rPr>
        <w:t xml:space="preserve"> </w:t>
      </w:r>
      <w:r w:rsidR="00AD5982" w:rsidRPr="008A629D">
        <w:rPr>
          <w:rFonts w:ascii="Times New Roman" w:hAnsi="Times New Roman" w:cs="Times New Roman"/>
          <w:color w:val="000000"/>
          <w:sz w:val="24"/>
          <w:szCs w:val="24"/>
        </w:rPr>
        <w:t>increased</w:t>
      </w:r>
      <w:r w:rsidR="00F84F9A" w:rsidRPr="008A629D">
        <w:rPr>
          <w:rFonts w:ascii="Times New Roman" w:hAnsi="Times New Roman" w:cs="Times New Roman"/>
          <w:color w:val="000000"/>
          <w:sz w:val="24"/>
          <w:szCs w:val="24"/>
        </w:rPr>
        <w:t xml:space="preserve"> likelihood dominance of toxigenic blue-green </w:t>
      </w:r>
      <w:r w:rsidR="000D712D">
        <w:rPr>
          <w:rFonts w:ascii="Times New Roman" w:hAnsi="Times New Roman" w:cs="Times New Roman"/>
          <w:color w:val="000000"/>
          <w:sz w:val="24"/>
          <w:szCs w:val="24"/>
        </w:rPr>
        <w:t>a</w:t>
      </w:r>
      <w:r w:rsidR="00F84F9A" w:rsidRPr="008A629D">
        <w:rPr>
          <w:rFonts w:ascii="Times New Roman" w:hAnsi="Times New Roman" w:cs="Times New Roman"/>
          <w:color w:val="000000"/>
          <w:sz w:val="24"/>
          <w:szCs w:val="24"/>
        </w:rPr>
        <w:t xml:space="preserve">lgal </w:t>
      </w:r>
      <w:r w:rsidR="00AD5982" w:rsidRPr="008A629D">
        <w:rPr>
          <w:rFonts w:ascii="Times New Roman" w:hAnsi="Times New Roman" w:cs="Times New Roman"/>
          <w:color w:val="000000"/>
          <w:sz w:val="24"/>
          <w:szCs w:val="24"/>
        </w:rPr>
        <w:t>species at</w:t>
      </w:r>
      <w:r w:rsidR="00ED026F">
        <w:rPr>
          <w:rFonts w:ascii="Times New Roman" w:hAnsi="Times New Roman" w:cs="Times New Roman"/>
          <w:color w:val="000000"/>
          <w:sz w:val="24"/>
          <w:szCs w:val="24"/>
        </w:rPr>
        <w:t xml:space="preserve"> </w:t>
      </w:r>
      <w:r w:rsidR="00AD5982" w:rsidRPr="008A629D">
        <w:rPr>
          <w:rFonts w:ascii="Times New Roman" w:hAnsi="Times New Roman" w:cs="Times New Roman"/>
          <w:color w:val="000000"/>
          <w:sz w:val="24"/>
          <w:szCs w:val="24"/>
        </w:rPr>
        <w:t>higher</w:t>
      </w:r>
      <w:r w:rsidR="00F84F9A" w:rsidRPr="008A629D">
        <w:rPr>
          <w:rFonts w:ascii="Times New Roman" w:hAnsi="Times New Roman" w:cs="Times New Roman"/>
          <w:color w:val="000000"/>
          <w:sz w:val="24"/>
          <w:szCs w:val="24"/>
        </w:rPr>
        <w:t xml:space="preserve"> concentration of </w:t>
      </w:r>
      <w:r w:rsidR="00AD5982" w:rsidRPr="008A629D">
        <w:rPr>
          <w:rFonts w:ascii="Times New Roman" w:hAnsi="Times New Roman" w:cs="Times New Roman"/>
          <w:color w:val="000000"/>
          <w:sz w:val="24"/>
          <w:szCs w:val="24"/>
        </w:rPr>
        <w:t>chlorophyll</w:t>
      </w:r>
      <w:r w:rsidR="00F84F9A" w:rsidRPr="008A629D">
        <w:rPr>
          <w:rFonts w:ascii="Times New Roman" w:hAnsi="Times New Roman" w:cs="Times New Roman"/>
          <w:color w:val="000000"/>
          <w:sz w:val="24"/>
          <w:szCs w:val="24"/>
        </w:rPr>
        <w:t xml:space="preserve"> a</w:t>
      </w:r>
      <w:r w:rsidR="000D712D">
        <w:rPr>
          <w:rFonts w:ascii="Times New Roman" w:hAnsi="Times New Roman" w:cs="Times New Roman"/>
          <w:color w:val="000000"/>
          <w:sz w:val="24"/>
          <w:szCs w:val="24"/>
        </w:rPr>
        <w:t>.</w:t>
      </w:r>
      <w:r w:rsidR="00853671" w:rsidRPr="00853671">
        <w:rPr>
          <w:rFonts w:ascii="Times New Roman" w:eastAsia="Times New Roman" w:hAnsi="Times New Roman" w:cs="Times New Roman"/>
          <w:color w:val="222222"/>
          <w:sz w:val="24"/>
          <w:szCs w:val="24"/>
          <w:shd w:val="clear" w:color="auto" w:fill="FFFFFF"/>
        </w:rPr>
        <w:t xml:space="preserve"> </w:t>
      </w:r>
      <w:r w:rsidR="00853671">
        <w:rPr>
          <w:rFonts w:ascii="Times New Roman" w:eastAsia="Times New Roman" w:hAnsi="Times New Roman" w:cs="Times New Roman"/>
          <w:color w:val="222222"/>
          <w:sz w:val="24"/>
          <w:szCs w:val="24"/>
          <w:shd w:val="clear" w:color="auto" w:fill="FFFFFF"/>
        </w:rPr>
        <w:t>(</w:t>
      </w:r>
      <w:proofErr w:type="spellStart"/>
      <w:r w:rsidR="00853671" w:rsidRPr="00563108">
        <w:rPr>
          <w:rFonts w:ascii="Times New Roman" w:eastAsia="Times New Roman" w:hAnsi="Times New Roman" w:cs="Times New Roman"/>
          <w:color w:val="222222"/>
          <w:sz w:val="24"/>
          <w:szCs w:val="24"/>
          <w:shd w:val="clear" w:color="auto" w:fill="FFFFFF"/>
        </w:rPr>
        <w:t>Dodds</w:t>
      </w:r>
      <w:proofErr w:type="spellEnd"/>
      <w:r w:rsidR="00853671">
        <w:rPr>
          <w:rFonts w:ascii="Times New Roman" w:eastAsia="Times New Roman" w:hAnsi="Times New Roman" w:cs="Times New Roman"/>
          <w:color w:val="222222"/>
          <w:sz w:val="24"/>
          <w:szCs w:val="24"/>
          <w:shd w:val="clear" w:color="auto" w:fill="FFFFFF"/>
        </w:rPr>
        <w:t xml:space="preserve"> at el., 1998)</w:t>
      </w:r>
    </w:p>
    <w:p w14:paraId="14003712" w14:textId="37ED1D2B" w:rsidR="00852FB7" w:rsidRPr="0028441A" w:rsidRDefault="00852FB7" w:rsidP="007B56AF">
      <w:pPr>
        <w:pStyle w:val="Heading3"/>
        <w:rPr>
          <w:color w:val="000000"/>
        </w:rPr>
      </w:pPr>
      <w:bookmarkStart w:id="340" w:name="_Toc175165163"/>
      <w:r w:rsidRPr="00852FB7">
        <w:t xml:space="preserve">1.5.7 </w:t>
      </w:r>
      <w:r w:rsidRPr="0028441A">
        <w:rPr>
          <w:color w:val="000000"/>
        </w:rPr>
        <w:t>Chlorophyll</w:t>
      </w:r>
      <w:ins w:id="341" w:author="Nyamisi Peter" w:date="2022-12-28T10:12:00Z">
        <w:r w:rsidR="00594A4A">
          <w:rPr>
            <w:color w:val="000000"/>
          </w:rPr>
          <w:t>-</w:t>
        </w:r>
      </w:ins>
      <w:del w:id="342" w:author="Nyamisi Peter" w:date="2022-12-28T10:12:00Z">
        <w:r w:rsidRPr="0028441A" w:rsidDel="00594A4A">
          <w:rPr>
            <w:color w:val="000000"/>
          </w:rPr>
          <w:delText xml:space="preserve"> </w:delText>
        </w:r>
      </w:del>
      <w:r w:rsidRPr="00594A4A">
        <w:rPr>
          <w:i/>
          <w:color w:val="000000"/>
          <w:rPrChange w:id="343" w:author="Nyamisi Peter" w:date="2022-12-28T10:12:00Z">
            <w:rPr>
              <w:color w:val="000000"/>
            </w:rPr>
          </w:rPrChange>
        </w:rPr>
        <w:t>a</w:t>
      </w:r>
      <w:del w:id="344" w:author="Nyamisi Peter" w:date="2022-12-28T10:12:00Z">
        <w:r w:rsidDel="00594A4A">
          <w:rPr>
            <w:color w:val="000000"/>
          </w:rPr>
          <w:delText>;</w:delText>
        </w:r>
        <w:r w:rsidRPr="00C32DD7" w:rsidDel="00594A4A">
          <w:delText xml:space="preserve"> </w:delText>
        </w:r>
        <w:r w:rsidRPr="00BF4085" w:rsidDel="00594A4A">
          <w:delText>A Measure of</w:delText>
        </w:r>
        <w:r w:rsidDel="00594A4A">
          <w:delText xml:space="preserve"> river </w:delText>
        </w:r>
        <w:r w:rsidRPr="00BF4085" w:rsidDel="00594A4A">
          <w:delText>Productivity</w:delText>
        </w:r>
      </w:del>
      <w:bookmarkEnd w:id="340"/>
    </w:p>
    <w:p w14:paraId="674D5759" w14:textId="22708A0E" w:rsidR="00852FB7" w:rsidRDefault="00852FB7" w:rsidP="00852FB7">
      <w:pPr>
        <w:spacing w:line="360" w:lineRule="auto"/>
        <w:jc w:val="both"/>
        <w:rPr>
          <w:rFonts w:ascii="Times New Roman" w:hAnsi="Times New Roman" w:cs="Times New Roman"/>
          <w:sz w:val="24"/>
          <w:szCs w:val="24"/>
        </w:rPr>
      </w:pPr>
      <w:r w:rsidRPr="00BF4085">
        <w:rPr>
          <w:rFonts w:ascii="Times New Roman" w:hAnsi="Times New Roman" w:cs="Times New Roman"/>
          <w:sz w:val="24"/>
          <w:szCs w:val="24"/>
        </w:rPr>
        <w:t>Chlorophyll</w:t>
      </w:r>
      <w:ins w:id="345" w:author="Nyamisi Peter" w:date="2022-12-28T10:14:00Z">
        <w:r w:rsidR="00594A4A">
          <w:rPr>
            <w:rFonts w:ascii="Times New Roman" w:hAnsi="Times New Roman" w:cs="Times New Roman"/>
            <w:sz w:val="24"/>
            <w:szCs w:val="24"/>
          </w:rPr>
          <w:t>-</w:t>
        </w:r>
      </w:ins>
      <w:del w:id="346" w:author="Nyamisi Peter" w:date="2022-12-28T10:13:00Z">
        <w:r w:rsidRPr="00BF4085" w:rsidDel="00594A4A">
          <w:rPr>
            <w:rFonts w:ascii="Times New Roman" w:hAnsi="Times New Roman" w:cs="Times New Roman"/>
            <w:sz w:val="24"/>
            <w:szCs w:val="24"/>
          </w:rPr>
          <w:delText xml:space="preserve"> </w:delText>
        </w:r>
      </w:del>
      <w:proofErr w:type="gramStart"/>
      <w:r w:rsidRPr="00594A4A">
        <w:rPr>
          <w:rFonts w:ascii="Times New Roman" w:hAnsi="Times New Roman" w:cs="Times New Roman"/>
          <w:i/>
          <w:sz w:val="24"/>
          <w:szCs w:val="24"/>
          <w:rPrChange w:id="347" w:author="Nyamisi Peter" w:date="2022-12-28T10:14:00Z">
            <w:rPr>
              <w:rFonts w:ascii="Times New Roman" w:hAnsi="Times New Roman" w:cs="Times New Roman"/>
              <w:sz w:val="24"/>
              <w:szCs w:val="24"/>
            </w:rPr>
          </w:rPrChange>
        </w:rPr>
        <w:t>a</w:t>
      </w:r>
      <w:r w:rsidRPr="00BF4085">
        <w:rPr>
          <w:rFonts w:ascii="Times New Roman" w:hAnsi="Times New Roman" w:cs="Times New Roman"/>
          <w:sz w:val="24"/>
          <w:szCs w:val="24"/>
        </w:rPr>
        <w:t xml:space="preserve"> is</w:t>
      </w:r>
      <w:proofErr w:type="gramEnd"/>
      <w:r w:rsidRPr="00BF4085">
        <w:rPr>
          <w:rFonts w:ascii="Times New Roman" w:hAnsi="Times New Roman" w:cs="Times New Roman"/>
          <w:sz w:val="24"/>
          <w:szCs w:val="24"/>
        </w:rPr>
        <w:t xml:space="preserve"> the photosynthetic pigment</w:t>
      </w:r>
      <w:r>
        <w:rPr>
          <w:rFonts w:ascii="Times New Roman" w:hAnsi="Times New Roman" w:cs="Times New Roman"/>
          <w:sz w:val="24"/>
          <w:szCs w:val="24"/>
        </w:rPr>
        <w:t xml:space="preserve"> </w:t>
      </w:r>
      <w:r w:rsidRPr="00BF4085">
        <w:rPr>
          <w:rFonts w:ascii="Times New Roman" w:hAnsi="Times New Roman" w:cs="Times New Roman"/>
          <w:sz w:val="24"/>
          <w:szCs w:val="24"/>
        </w:rPr>
        <w:t xml:space="preserve">that causes the green color in algae and plants. </w:t>
      </w:r>
      <w:r>
        <w:rPr>
          <w:rFonts w:ascii="Times New Roman" w:hAnsi="Times New Roman" w:cs="Times New Roman"/>
          <w:sz w:val="24"/>
          <w:szCs w:val="24"/>
        </w:rPr>
        <w:t>It is</w:t>
      </w:r>
      <w:r>
        <w:rPr>
          <w:rFonts w:ascii="Times New Roman" w:hAnsi="Times New Roman" w:cs="Times New Roman"/>
          <w:color w:val="000000"/>
          <w:sz w:val="24"/>
          <w:szCs w:val="24"/>
        </w:rPr>
        <w:t xml:space="preserve"> a constituent of most algae and </w:t>
      </w:r>
      <w:r w:rsidRPr="0028441A">
        <w:rPr>
          <w:rFonts w:ascii="Times New Roman" w:hAnsi="Times New Roman" w:cs="Times New Roman"/>
          <w:color w:val="000000"/>
          <w:sz w:val="24"/>
          <w:szCs w:val="24"/>
        </w:rPr>
        <w:t>a widely used indicator of algal biomass</w:t>
      </w:r>
      <w:ins w:id="348" w:author="Nyamisi Peter" w:date="2022-12-28T10:14:00Z">
        <w:r w:rsidR="00594A4A">
          <w:rPr>
            <w:rFonts w:ascii="Times New Roman" w:hAnsi="Times New Roman" w:cs="Times New Roman"/>
            <w:color w:val="000000"/>
            <w:sz w:val="24"/>
            <w:szCs w:val="24"/>
          </w:rPr>
          <w:t xml:space="preserve"> (citation)</w:t>
        </w:r>
      </w:ins>
      <w:r w:rsidRPr="002844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Most water body authorities </w:t>
      </w:r>
      <w:r w:rsidRPr="0028441A">
        <w:rPr>
          <w:rFonts w:ascii="Times New Roman" w:hAnsi="Times New Roman" w:cs="Times New Roman"/>
          <w:color w:val="000000"/>
          <w:sz w:val="24"/>
          <w:szCs w:val="24"/>
        </w:rPr>
        <w:t xml:space="preserve">has a </w:t>
      </w:r>
      <w:commentRangeStart w:id="349"/>
      <w:r w:rsidRPr="0028441A">
        <w:rPr>
          <w:rFonts w:ascii="Times New Roman" w:hAnsi="Times New Roman" w:cs="Times New Roman"/>
          <w:color w:val="000000"/>
          <w:sz w:val="24"/>
          <w:szCs w:val="24"/>
        </w:rPr>
        <w:t xml:space="preserve">chlorophyll a </w:t>
      </w:r>
      <w:r>
        <w:rPr>
          <w:rFonts w:ascii="Times New Roman" w:hAnsi="Times New Roman" w:cs="Times New Roman"/>
          <w:color w:val="000000"/>
          <w:sz w:val="24"/>
          <w:szCs w:val="24"/>
        </w:rPr>
        <w:t xml:space="preserve">standard </w:t>
      </w:r>
      <w:commentRangeEnd w:id="349"/>
      <w:r w:rsidR="00594A4A">
        <w:rPr>
          <w:rStyle w:val="CommentReference"/>
        </w:rPr>
        <w:commentReference w:id="349"/>
      </w:r>
      <w:r>
        <w:rPr>
          <w:rFonts w:ascii="Times New Roman" w:hAnsi="Times New Roman" w:cs="Times New Roman"/>
          <w:color w:val="000000"/>
          <w:sz w:val="24"/>
          <w:szCs w:val="24"/>
        </w:rPr>
        <w:t xml:space="preserve">between </w:t>
      </w:r>
      <w:r w:rsidRPr="0028441A">
        <w:rPr>
          <w:rFonts w:ascii="Times New Roman" w:hAnsi="Times New Roman" w:cs="Times New Roman"/>
          <w:color w:val="000000"/>
          <w:sz w:val="24"/>
          <w:szCs w:val="24"/>
        </w:rPr>
        <w:t xml:space="preserve">15 </w:t>
      </w:r>
      <w:proofErr w:type="spellStart"/>
      <w:r w:rsidRPr="0028441A">
        <w:rPr>
          <w:rFonts w:ascii="Times New Roman" w:hAnsi="Times New Roman" w:cs="Times New Roman"/>
          <w:color w:val="000000"/>
          <w:sz w:val="24"/>
          <w:szCs w:val="24"/>
        </w:rPr>
        <w:t>μg</w:t>
      </w:r>
      <w:proofErr w:type="spellEnd"/>
      <w:r w:rsidRPr="0028441A">
        <w:rPr>
          <w:rFonts w:ascii="Times New Roman" w:hAnsi="Times New Roman" w:cs="Times New Roman"/>
          <w:color w:val="000000"/>
          <w:sz w:val="24"/>
          <w:szCs w:val="24"/>
        </w:rPr>
        <w:t>/l.</w:t>
      </w:r>
      <w:r w:rsidRPr="0028441A">
        <w:rPr>
          <w:rFonts w:ascii="Times New Roman" w:hAnsi="Times New Roman" w:cs="Times New Roman"/>
          <w:sz w:val="24"/>
          <w:szCs w:val="24"/>
        </w:rPr>
        <w:t xml:space="preserve"> </w:t>
      </w:r>
      <w:r>
        <w:rPr>
          <w:rFonts w:ascii="Times New Roman" w:hAnsi="Times New Roman" w:cs="Times New Roman"/>
          <w:sz w:val="24"/>
          <w:szCs w:val="24"/>
        </w:rPr>
        <w:t>-</w:t>
      </w:r>
      <w:r w:rsidRPr="0028441A">
        <w:rPr>
          <w:rFonts w:ascii="Times New Roman" w:hAnsi="Times New Roman" w:cs="Times New Roman"/>
          <w:color w:val="000000"/>
          <w:sz w:val="24"/>
          <w:szCs w:val="24"/>
        </w:rPr>
        <w:t xml:space="preserve"> 40 </w:t>
      </w:r>
      <w:proofErr w:type="spellStart"/>
      <w:r w:rsidRPr="0028441A">
        <w:rPr>
          <w:rFonts w:ascii="Times New Roman" w:hAnsi="Times New Roman" w:cs="Times New Roman"/>
          <w:color w:val="000000"/>
          <w:sz w:val="24"/>
          <w:szCs w:val="24"/>
        </w:rPr>
        <w:t>μg</w:t>
      </w:r>
      <w:proofErr w:type="spellEnd"/>
      <w:r w:rsidRPr="0028441A">
        <w:rPr>
          <w:rFonts w:ascii="Times New Roman" w:hAnsi="Times New Roman" w:cs="Times New Roman"/>
          <w:color w:val="000000"/>
          <w:sz w:val="24"/>
          <w:szCs w:val="24"/>
        </w:rPr>
        <w:t>/</w:t>
      </w:r>
      <w:proofErr w:type="gramStart"/>
      <w:r w:rsidRPr="0028441A">
        <w:rPr>
          <w:rFonts w:ascii="Times New Roman" w:hAnsi="Times New Roman" w:cs="Times New Roman"/>
          <w:color w:val="000000"/>
          <w:sz w:val="24"/>
          <w:szCs w:val="24"/>
        </w:rPr>
        <w:t>l(</w:t>
      </w:r>
      <w:proofErr w:type="gramEnd"/>
      <w:r w:rsidRPr="0028441A">
        <w:rPr>
          <w:rFonts w:ascii="Times New Roman" w:hAnsi="Times New Roman" w:cs="Times New Roman"/>
          <w:color w:val="000000"/>
          <w:sz w:val="24"/>
          <w:szCs w:val="24"/>
        </w:rPr>
        <w:t>micrograms per liter) for lakes, re</w:t>
      </w:r>
      <w:r>
        <w:rPr>
          <w:rFonts w:ascii="Times New Roman" w:hAnsi="Times New Roman" w:cs="Times New Roman"/>
          <w:color w:val="000000"/>
          <w:sz w:val="24"/>
          <w:szCs w:val="24"/>
        </w:rPr>
        <w:t>servoirs and slow-moving waters.</w:t>
      </w:r>
      <w:r w:rsidRPr="0028441A">
        <w:rPr>
          <w:rFonts w:ascii="Times New Roman" w:hAnsi="Times New Roman" w:cs="Times New Roman"/>
          <w:color w:val="000000"/>
          <w:sz w:val="24"/>
          <w:szCs w:val="24"/>
        </w:rPr>
        <w:t xml:space="preserve"> </w:t>
      </w:r>
      <w:commentRangeStart w:id="350"/>
      <w:r w:rsidRPr="00F17D90">
        <w:rPr>
          <w:rFonts w:ascii="Times New Roman" w:hAnsi="Times New Roman" w:cs="Times New Roman"/>
          <w:sz w:val="24"/>
          <w:szCs w:val="24"/>
        </w:rPr>
        <w:t xml:space="preserve">Light, temperature, substrate, existing water chemistry and biological communities play a role in the nuisance level of algae and </w:t>
      </w:r>
      <w:proofErr w:type="spellStart"/>
      <w:r w:rsidRPr="00F17D90">
        <w:rPr>
          <w:rFonts w:ascii="Times New Roman" w:hAnsi="Times New Roman" w:cs="Times New Roman"/>
          <w:sz w:val="24"/>
          <w:szCs w:val="24"/>
        </w:rPr>
        <w:t>macrophytes</w:t>
      </w:r>
      <w:proofErr w:type="spellEnd"/>
      <w:r w:rsidRPr="00F17D90">
        <w:rPr>
          <w:rFonts w:ascii="Times New Roman" w:hAnsi="Times New Roman" w:cs="Times New Roman"/>
          <w:sz w:val="24"/>
          <w:szCs w:val="24"/>
        </w:rPr>
        <w:t xml:space="preserve"> within a water</w:t>
      </w:r>
      <w:r>
        <w:rPr>
          <w:rFonts w:ascii="Times New Roman" w:hAnsi="Times New Roman" w:cs="Times New Roman"/>
          <w:sz w:val="24"/>
          <w:szCs w:val="24"/>
        </w:rPr>
        <w:t xml:space="preserve"> </w:t>
      </w:r>
      <w:r w:rsidRPr="00F17D90">
        <w:rPr>
          <w:rFonts w:ascii="Times New Roman" w:hAnsi="Times New Roman" w:cs="Times New Roman"/>
          <w:sz w:val="24"/>
          <w:szCs w:val="24"/>
        </w:rPr>
        <w:t xml:space="preserve">body. </w:t>
      </w:r>
      <w:commentRangeEnd w:id="350"/>
      <w:r w:rsidR="00594A4A">
        <w:rPr>
          <w:rStyle w:val="CommentReference"/>
        </w:rPr>
        <w:commentReference w:id="350"/>
      </w:r>
      <w:commentRangeStart w:id="351"/>
      <w:r w:rsidRPr="00F17D90">
        <w:rPr>
          <w:rFonts w:ascii="Times New Roman" w:hAnsi="Times New Roman" w:cs="Times New Roman"/>
          <w:sz w:val="24"/>
          <w:szCs w:val="24"/>
        </w:rPr>
        <w:t xml:space="preserve">Algal blooms and </w:t>
      </w:r>
      <w:proofErr w:type="spellStart"/>
      <w:r w:rsidRPr="00F17D90">
        <w:rPr>
          <w:rFonts w:ascii="Times New Roman" w:hAnsi="Times New Roman" w:cs="Times New Roman"/>
          <w:sz w:val="24"/>
          <w:szCs w:val="24"/>
        </w:rPr>
        <w:t>macrophytes</w:t>
      </w:r>
      <w:proofErr w:type="spellEnd"/>
      <w:r w:rsidRPr="00F17D90">
        <w:rPr>
          <w:rFonts w:ascii="Times New Roman" w:hAnsi="Times New Roman" w:cs="Times New Roman"/>
          <w:sz w:val="24"/>
          <w:szCs w:val="24"/>
        </w:rPr>
        <w:t xml:space="preserve"> often interfere with aesthetic and recreational uses, cause taste and odor problems in drinking water supplies and can even become toxic depending upon the type of algal growth.</w:t>
      </w:r>
      <w:r>
        <w:rPr>
          <w:rFonts w:ascii="Times New Roman" w:hAnsi="Times New Roman" w:cs="Times New Roman"/>
          <w:sz w:val="24"/>
          <w:szCs w:val="24"/>
        </w:rPr>
        <w:t xml:space="preserve"> </w:t>
      </w:r>
      <w:r>
        <w:t>(</w:t>
      </w:r>
      <w:proofErr w:type="spellStart"/>
      <w:r w:rsidRPr="00563108">
        <w:rPr>
          <w:rFonts w:ascii="Times New Roman" w:eastAsia="Times New Roman" w:hAnsi="Times New Roman" w:cs="Times New Roman"/>
          <w:color w:val="222222"/>
          <w:sz w:val="24"/>
          <w:szCs w:val="24"/>
          <w:shd w:val="clear" w:color="auto" w:fill="FFFFFF"/>
        </w:rPr>
        <w:t>Wurtsbaugh</w:t>
      </w:r>
      <w:proofErr w:type="spellEnd"/>
      <w:r>
        <w:rPr>
          <w:rFonts w:eastAsia="Times New Roman"/>
          <w:color w:val="222222"/>
          <w:shd w:val="clear" w:color="auto" w:fill="FFFFFF"/>
        </w:rPr>
        <w:t xml:space="preserve"> at </w:t>
      </w:r>
      <w:r w:rsidRPr="006C2F4C">
        <w:rPr>
          <w:rFonts w:ascii="Times New Roman" w:eastAsia="Times New Roman" w:hAnsi="Times New Roman" w:cs="Times New Roman"/>
          <w:color w:val="222222"/>
          <w:shd w:val="clear" w:color="auto" w:fill="FFFFFF"/>
        </w:rPr>
        <w:t>el., 2019</w:t>
      </w:r>
      <w:r>
        <w:t>)</w:t>
      </w:r>
      <w:r w:rsidRPr="00F17D90">
        <w:rPr>
          <w:rFonts w:ascii="Times New Roman" w:hAnsi="Times New Roman" w:cs="Times New Roman"/>
          <w:sz w:val="24"/>
          <w:szCs w:val="24"/>
        </w:rPr>
        <w:t xml:space="preserve"> </w:t>
      </w:r>
      <w:r>
        <w:rPr>
          <w:rFonts w:ascii="Times New Roman" w:hAnsi="Times New Roman" w:cs="Times New Roman"/>
          <w:sz w:val="24"/>
          <w:szCs w:val="24"/>
        </w:rPr>
        <w:t xml:space="preserve">Chlorophyll </w:t>
      </w:r>
      <w:proofErr w:type="spellStart"/>
      <w:r>
        <w:rPr>
          <w:rFonts w:ascii="Times New Roman" w:hAnsi="Times New Roman" w:cs="Times New Roman"/>
          <w:sz w:val="24"/>
          <w:szCs w:val="24"/>
        </w:rPr>
        <w:t>a.</w:t>
      </w:r>
      <w:r w:rsidRPr="00BF4085">
        <w:rPr>
          <w:rFonts w:ascii="Times New Roman" w:hAnsi="Times New Roman" w:cs="Times New Roman"/>
          <w:sz w:val="24"/>
          <w:szCs w:val="24"/>
        </w:rPr>
        <w:t>The</w:t>
      </w:r>
      <w:proofErr w:type="spellEnd"/>
      <w:r w:rsidRPr="00BF4085">
        <w:rPr>
          <w:rFonts w:ascii="Times New Roman" w:hAnsi="Times New Roman" w:cs="Times New Roman"/>
          <w:sz w:val="24"/>
          <w:szCs w:val="24"/>
        </w:rPr>
        <w:t xml:space="preserve"> concentration of chlorophyll α present in the water is directly related to the amount of algae living in the water. Excessive concentrations of algae give lakes an undesirable “pea soup” appearance.</w:t>
      </w:r>
      <w:r>
        <w:rPr>
          <w:rFonts w:ascii="Times New Roman" w:hAnsi="Times New Roman" w:cs="Times New Roman"/>
          <w:sz w:val="24"/>
          <w:szCs w:val="24"/>
        </w:rPr>
        <w:t xml:space="preserve"> </w:t>
      </w:r>
      <w:r w:rsidRPr="00BF4085">
        <w:rPr>
          <w:rFonts w:ascii="Times New Roman" w:hAnsi="Times New Roman" w:cs="Times New Roman"/>
          <w:sz w:val="24"/>
          <w:szCs w:val="24"/>
        </w:rPr>
        <w:t xml:space="preserve">The water quality characteristics of a lake largely determine which types of algae will be present. Lakes with high nutrient enrichment will tend to support larger numbers of algae than lakes with low nutrient enrichment. Other factors such as water temperature, depth, pH, and alkalinity also influence the species and numbers of algae found in </w:t>
      </w:r>
      <w:r w:rsidR="00172047">
        <w:rPr>
          <w:rFonts w:ascii="Times New Roman" w:hAnsi="Times New Roman" w:cs="Times New Roman"/>
          <w:sz w:val="24"/>
          <w:szCs w:val="24"/>
        </w:rPr>
        <w:t>aquatic systems.</w:t>
      </w:r>
      <w:commentRangeEnd w:id="351"/>
      <w:r w:rsidR="00CD253F">
        <w:rPr>
          <w:rStyle w:val="CommentReference"/>
        </w:rPr>
        <w:commentReference w:id="351"/>
      </w:r>
    </w:p>
    <w:p w14:paraId="1D1CD8CF" w14:textId="77777777" w:rsidR="00CC5132" w:rsidRPr="007B56AF" w:rsidRDefault="00CC5132" w:rsidP="007B56AF">
      <w:pPr>
        <w:pStyle w:val="Heading3"/>
      </w:pPr>
      <w:bookmarkStart w:id="352" w:name="_Toc175165164"/>
      <w:r w:rsidRPr="007B56AF">
        <w:lastRenderedPageBreak/>
        <w:t>1</w:t>
      </w:r>
      <w:r w:rsidR="00172047" w:rsidRPr="007B56AF">
        <w:t>.5.8</w:t>
      </w:r>
      <w:r w:rsidRPr="007B56AF">
        <w:t xml:space="preserve"> Water quality indicators</w:t>
      </w:r>
      <w:bookmarkEnd w:id="352"/>
    </w:p>
    <w:p w14:paraId="76B6511E" w14:textId="664E7535" w:rsidR="00CC5132" w:rsidRDefault="00CC5132" w:rsidP="007B56AF">
      <w:pPr>
        <w:pStyle w:val="NormalWeb"/>
        <w:spacing w:before="0" w:beforeAutospacing="0" w:line="360" w:lineRule="auto"/>
        <w:jc w:val="both"/>
      </w:pPr>
      <w:r>
        <w:t>To determine the quality of a water body, the chemical, biological and physical conditions of a water body must be measured. Chemical measurements, biological surveys, and visual observations (physical) provide a “big picture” of what’s happening in a water body</w:t>
      </w:r>
      <w:ins w:id="353" w:author="Nyamisi Peter" w:date="2022-12-28T10:17:00Z">
        <w:r w:rsidR="00CD253F">
          <w:t xml:space="preserve"> (citation)</w:t>
        </w:r>
      </w:ins>
      <w:r>
        <w:t>. The following is a list of indicators (physical, chemical and biological) that are often measured</w:t>
      </w:r>
      <w:r w:rsidR="00BD5802">
        <w:t xml:space="preserve"> to assess the quality of water </w:t>
      </w:r>
      <w:r w:rsidR="007B56AF">
        <w:t>(Ruth at el</w:t>
      </w:r>
      <w:proofErr w:type="gramStart"/>
      <w:r w:rsidR="007B56AF">
        <w:t>,.</w:t>
      </w:r>
      <w:proofErr w:type="gramEnd"/>
      <w:r w:rsidR="007B56AF">
        <w:t xml:space="preserve"> 2021)</w:t>
      </w:r>
      <w:r w:rsidR="00BD5802">
        <w:t>. These parameters are the one which is applied in the calculation of Water quality index (WQI)</w:t>
      </w:r>
    </w:p>
    <w:p w14:paraId="4B52D685" w14:textId="77777777" w:rsidR="00CC5132" w:rsidRPr="00461FED" w:rsidRDefault="00CC5132" w:rsidP="0089614E">
      <w:pPr>
        <w:pStyle w:val="NormalWeb"/>
        <w:numPr>
          <w:ilvl w:val="0"/>
          <w:numId w:val="15"/>
        </w:numPr>
        <w:spacing w:line="360" w:lineRule="auto"/>
        <w:jc w:val="both"/>
      </w:pPr>
      <w:r w:rsidRPr="00CC5132">
        <w:t>Physical indicators</w:t>
      </w:r>
      <w:r>
        <w:t xml:space="preserve">; </w:t>
      </w:r>
      <w:r w:rsidRPr="00CC5132">
        <w:t>Some physical indicators of the quality of a water sample from any source include,</w:t>
      </w:r>
      <w:r w:rsidR="00461FED">
        <w:t xml:space="preserve"> </w:t>
      </w:r>
      <w:r w:rsidRPr="00461FED">
        <w:t>Temperature - Electrical Conductivity - Taste - Total Suspended Solids (TSS)</w:t>
      </w:r>
      <w:r w:rsidR="00461FED">
        <w:t xml:space="preserve">, </w:t>
      </w:r>
      <w:r w:rsidRPr="00461FED">
        <w:t xml:space="preserve">Turbidity - </w:t>
      </w:r>
      <w:proofErr w:type="spellStart"/>
      <w:r w:rsidRPr="00461FED">
        <w:t>Odor</w:t>
      </w:r>
      <w:proofErr w:type="spellEnd"/>
      <w:r w:rsidRPr="00461FED">
        <w:t xml:space="preserve"> - </w:t>
      </w:r>
      <w:proofErr w:type="spellStart"/>
      <w:r w:rsidRPr="00461FED">
        <w:t>Color</w:t>
      </w:r>
      <w:proofErr w:type="spellEnd"/>
      <w:r w:rsidRPr="00461FED">
        <w:t xml:space="preserve"> - Total Dissolved Solids (TDS)</w:t>
      </w:r>
    </w:p>
    <w:p w14:paraId="43FC9870" w14:textId="77777777" w:rsidR="00CC5132" w:rsidRPr="00461FED" w:rsidRDefault="00CC5132" w:rsidP="00461FED">
      <w:pPr>
        <w:pStyle w:val="NormalWeb"/>
        <w:numPr>
          <w:ilvl w:val="0"/>
          <w:numId w:val="15"/>
        </w:numPr>
        <w:spacing w:line="360" w:lineRule="auto"/>
        <w:jc w:val="both"/>
      </w:pPr>
      <w:r w:rsidRPr="00CC5132">
        <w:t>Chemical indicators</w:t>
      </w:r>
      <w:r>
        <w:t xml:space="preserve">; </w:t>
      </w:r>
      <w:r w:rsidRPr="00CC5132">
        <w:t>Some chemical indicators of the quality of a water sample from any source include,</w:t>
      </w:r>
      <w:r w:rsidR="00461FED">
        <w:t xml:space="preserve"> </w:t>
      </w:r>
      <w:r w:rsidRPr="00461FED">
        <w:t>pH – Biochemical Oxygen Demand (BOD) – Chemical Oxygen Demand (COD)</w:t>
      </w:r>
      <w:r w:rsidR="00461FED">
        <w:t xml:space="preserve">, Dissolved Oxygen (DO), Total Hardness, Phosphates, Pesticides, </w:t>
      </w:r>
      <w:r w:rsidRPr="00461FED">
        <w:t>Nitrates</w:t>
      </w:r>
      <w:r w:rsidR="00461FED">
        <w:t>, Surfactants and h</w:t>
      </w:r>
      <w:r w:rsidRPr="00461FED">
        <w:t>eavy metals</w:t>
      </w:r>
      <w:r w:rsidR="00461FED">
        <w:t>.</w:t>
      </w:r>
    </w:p>
    <w:p w14:paraId="4C70DEA6" w14:textId="77777777" w:rsidR="00CC5132" w:rsidRPr="00461FED" w:rsidRDefault="00CC5132" w:rsidP="007B56AF">
      <w:pPr>
        <w:pStyle w:val="NormalWeb"/>
        <w:numPr>
          <w:ilvl w:val="0"/>
          <w:numId w:val="15"/>
        </w:numPr>
        <w:spacing w:line="360" w:lineRule="auto"/>
        <w:jc w:val="both"/>
      </w:pPr>
      <w:r w:rsidRPr="00CC5132">
        <w:t>Biological indicators</w:t>
      </w:r>
      <w:r>
        <w:t xml:space="preserve">; </w:t>
      </w:r>
      <w:proofErr w:type="gramStart"/>
      <w:r w:rsidRPr="00CC5132">
        <w:t>Some</w:t>
      </w:r>
      <w:proofErr w:type="gramEnd"/>
      <w:r w:rsidRPr="00CC5132">
        <w:t xml:space="preserve"> biological indicators of the quality of a water sample includes,</w:t>
      </w:r>
      <w:r w:rsidR="00461FED">
        <w:t xml:space="preserve"> </w:t>
      </w:r>
      <w:r w:rsidRPr="00461FED">
        <w:t>Bacteria- (</w:t>
      </w:r>
      <w:proofErr w:type="spellStart"/>
      <w:r w:rsidRPr="00461FED">
        <w:t>fecal</w:t>
      </w:r>
      <w:proofErr w:type="spellEnd"/>
      <w:r w:rsidRPr="00461FED">
        <w:t xml:space="preserve"> coliform, </w:t>
      </w:r>
      <w:r w:rsidRPr="00461FED">
        <w:rPr>
          <w:rStyle w:val="Emphasis"/>
        </w:rPr>
        <w:t>Escherichia coli</w:t>
      </w:r>
      <w:r w:rsidRPr="00461FED">
        <w:t xml:space="preserve">, Cryptosporidium, </w:t>
      </w:r>
      <w:r w:rsidRPr="00461FED">
        <w:rPr>
          <w:rStyle w:val="Emphasis"/>
        </w:rPr>
        <w:t>Giardia lamblia</w:t>
      </w:r>
      <w:r w:rsidR="00461FED">
        <w:t>).</w:t>
      </w:r>
      <w:r w:rsidRPr="00461FED">
        <w:t xml:space="preserve"> Viruses - Fungi protozoa - Parasitic worms - </w:t>
      </w:r>
      <w:proofErr w:type="spellStart"/>
      <w:r w:rsidRPr="00461FED">
        <w:rPr>
          <w:rStyle w:val="Emphasis"/>
        </w:rPr>
        <w:t>Pimephales</w:t>
      </w:r>
      <w:proofErr w:type="spellEnd"/>
      <w:r w:rsidRPr="00461FED">
        <w:rPr>
          <w:rStyle w:val="Emphasis"/>
        </w:rPr>
        <w:t xml:space="preserve"> </w:t>
      </w:r>
      <w:proofErr w:type="spellStart"/>
      <w:r w:rsidRPr="00461FED">
        <w:rPr>
          <w:rStyle w:val="Emphasis"/>
        </w:rPr>
        <w:t>promelas</w:t>
      </w:r>
      <w:proofErr w:type="spellEnd"/>
      <w:r w:rsidRPr="00461FED">
        <w:t xml:space="preserve"> (fathead minnow) -</w:t>
      </w:r>
      <w:proofErr w:type="spellStart"/>
      <w:r w:rsidRPr="00461FED">
        <w:rPr>
          <w:rStyle w:val="Emphasis"/>
        </w:rPr>
        <w:t>Americamysis</w:t>
      </w:r>
      <w:proofErr w:type="spellEnd"/>
      <w:r w:rsidRPr="00461FED">
        <w:rPr>
          <w:rStyle w:val="Emphasis"/>
        </w:rPr>
        <w:t xml:space="preserve"> </w:t>
      </w:r>
      <w:proofErr w:type="spellStart"/>
      <w:r w:rsidRPr="00461FED">
        <w:rPr>
          <w:rStyle w:val="Emphasis"/>
        </w:rPr>
        <w:t>bahia</w:t>
      </w:r>
      <w:proofErr w:type="spellEnd"/>
      <w:r w:rsidRPr="00461FED">
        <w:t xml:space="preserve"> (Mysid shrimp) - </w:t>
      </w:r>
      <w:hyperlink r:id="rId17" w:history="1">
        <w:r w:rsidRPr="00CC5132">
          <w:t>Benthic</w:t>
        </w:r>
      </w:hyperlink>
      <w:r w:rsidRPr="00461FED">
        <w:t xml:space="preserve"> macroinvertebrates (</w:t>
      </w:r>
      <w:proofErr w:type="spellStart"/>
      <w:r w:rsidRPr="00461FED">
        <w:t>Ephemeroptera</w:t>
      </w:r>
      <w:proofErr w:type="spellEnd"/>
      <w:r w:rsidRPr="00461FED">
        <w:t xml:space="preserve"> or mayfly, </w:t>
      </w:r>
      <w:proofErr w:type="spellStart"/>
      <w:r w:rsidRPr="00461FED">
        <w:t>Plecoptera</w:t>
      </w:r>
      <w:proofErr w:type="spellEnd"/>
      <w:r w:rsidRPr="00461FED">
        <w:t xml:space="preserve"> or stonefl</w:t>
      </w:r>
      <w:r w:rsidR="00461FED">
        <w:t xml:space="preserve">y and </w:t>
      </w:r>
      <w:proofErr w:type="spellStart"/>
      <w:r w:rsidR="00461FED">
        <w:t>Trichoptera</w:t>
      </w:r>
      <w:proofErr w:type="spellEnd"/>
      <w:r w:rsidR="00461FED">
        <w:t xml:space="preserve"> or caddisfly, Sea Urchin,</w:t>
      </w:r>
      <w:r w:rsidRPr="00461FED">
        <w:t xml:space="preserve"> Mollusca (Bivalve </w:t>
      </w:r>
      <w:proofErr w:type="spellStart"/>
      <w:r w:rsidRPr="00461FED">
        <w:t>mollusks</w:t>
      </w:r>
      <w:proofErr w:type="spellEnd"/>
      <w:r w:rsidRPr="00461FED">
        <w:t xml:space="preserve"> – </w:t>
      </w:r>
      <w:proofErr w:type="spellStart"/>
      <w:r w:rsidRPr="00461FED">
        <w:rPr>
          <w:i/>
          <w:iCs/>
        </w:rPr>
        <w:t>Americamysis</w:t>
      </w:r>
      <w:proofErr w:type="spellEnd"/>
      <w:r w:rsidRPr="00461FED">
        <w:rPr>
          <w:i/>
          <w:iCs/>
        </w:rPr>
        <w:t xml:space="preserve"> </w:t>
      </w:r>
      <w:proofErr w:type="spellStart"/>
      <w:r w:rsidRPr="00461FED">
        <w:rPr>
          <w:i/>
          <w:iCs/>
        </w:rPr>
        <w:t>bahia</w:t>
      </w:r>
      <w:proofErr w:type="spellEnd"/>
      <w:r w:rsidRPr="00461FED">
        <w:t xml:space="preserve"> (Mysid shrimp)</w:t>
      </w:r>
    </w:p>
    <w:p w14:paraId="211A579B" w14:textId="77777777" w:rsidR="00CC5132" w:rsidRPr="0089614E" w:rsidRDefault="00D1452B" w:rsidP="00852FB7">
      <w:pPr>
        <w:spacing w:line="360" w:lineRule="auto"/>
        <w:jc w:val="both"/>
        <w:rPr>
          <w:rFonts w:ascii="Times New Roman" w:eastAsiaTheme="minorEastAsia" w:hAnsi="Times New Roman" w:cs="Times New Roman"/>
          <w:sz w:val="24"/>
          <w:szCs w:val="24"/>
        </w:rPr>
      </w:pPr>
      <w:r w:rsidRPr="00D1452B">
        <w:rPr>
          <w:rFonts w:ascii="Times New Roman" w:eastAsiaTheme="minorEastAsia" w:hAnsi="Times New Roman" w:cs="Times New Roman"/>
          <w:sz w:val="24"/>
          <w:szCs w:val="24"/>
        </w:rPr>
        <w:t xml:space="preserve">Therefore Local water quality can be used to identify the sources and fates of toxic contaminants and pollutants either from ecology, geology, and </w:t>
      </w:r>
      <w:hyperlink r:id="rId18" w:history="1">
        <w:r w:rsidRPr="00D1452B">
          <w:rPr>
            <w:rFonts w:ascii="Times New Roman" w:eastAsiaTheme="minorEastAsia" w:hAnsi="Times New Roman" w:cs="Times New Roman"/>
            <w:sz w:val="24"/>
            <w:szCs w:val="24"/>
          </w:rPr>
          <w:t>anthropogenic activities</w:t>
        </w:r>
      </w:hyperlink>
      <w:r w:rsidRPr="00D1452B">
        <w:rPr>
          <w:rFonts w:ascii="Times New Roman" w:eastAsiaTheme="minorEastAsia" w:hAnsi="Times New Roman" w:cs="Times New Roman"/>
          <w:sz w:val="24"/>
          <w:szCs w:val="24"/>
        </w:rPr>
        <w:t xml:space="preserve"> (industrial processes, runoff from agricultural farms </w:t>
      </w:r>
      <w:proofErr w:type="spellStart"/>
      <w:r w:rsidRPr="00D1452B">
        <w:rPr>
          <w:rFonts w:ascii="Times New Roman" w:eastAsiaTheme="minorEastAsia" w:hAnsi="Times New Roman" w:cs="Times New Roman"/>
          <w:sz w:val="24"/>
          <w:szCs w:val="24"/>
        </w:rPr>
        <w:t>etc</w:t>
      </w:r>
      <w:proofErr w:type="spellEnd"/>
      <w:r w:rsidRPr="00D1452B">
        <w:rPr>
          <w:rFonts w:ascii="Times New Roman" w:eastAsiaTheme="minorEastAsia" w:hAnsi="Times New Roman" w:cs="Times New Roman"/>
          <w:sz w:val="24"/>
          <w:szCs w:val="24"/>
        </w:rPr>
        <w:t>) in the area. Identifying the source (s) of contamination and developing appropriate management strategies are essential to minimizing potential public health risks. Moreover, data obtained via assessment and monitoring water quality provides empirical evidence to assist health and environmental decision making. In water management practices, water quality values serve as useful and sensitive indicators of changes in the physical, chemical or biological composition of the overall water status</w:t>
      </w:r>
    </w:p>
    <w:p w14:paraId="0A9F8BDC" w14:textId="55A679CF" w:rsidR="0089614E" w:rsidDel="00594A4A" w:rsidRDefault="0089614E" w:rsidP="007B56AF">
      <w:pPr>
        <w:pStyle w:val="Heading3"/>
        <w:rPr>
          <w:del w:id="354" w:author="Nyamisi Peter" w:date="2022-12-28T10:12:00Z"/>
        </w:rPr>
      </w:pPr>
      <w:bookmarkStart w:id="355" w:name="_Toc175165165"/>
      <w:del w:id="356" w:author="Nyamisi Peter" w:date="2022-12-28T10:12:00Z">
        <w:r w:rsidDel="00594A4A">
          <w:lastRenderedPageBreak/>
          <w:delText>1.5.9 Dissolved Oxygen</w:delText>
        </w:r>
        <w:bookmarkEnd w:id="355"/>
      </w:del>
    </w:p>
    <w:p w14:paraId="25C53364" w14:textId="7F0573EB" w:rsidR="0028441A" w:rsidRPr="0089614E" w:rsidDel="00594A4A" w:rsidRDefault="0012428C" w:rsidP="0089614E">
      <w:pPr>
        <w:spacing w:after="0" w:line="360" w:lineRule="auto"/>
        <w:jc w:val="both"/>
        <w:rPr>
          <w:del w:id="357" w:author="Nyamisi Peter" w:date="2022-12-28T10:12:00Z"/>
          <w:rFonts w:ascii="Times New Roman" w:hAnsi="Times New Roman" w:cs="Times New Roman"/>
          <w:sz w:val="24"/>
          <w:szCs w:val="24"/>
        </w:rPr>
      </w:pPr>
      <w:del w:id="358" w:author="Nyamisi Peter" w:date="2022-12-28T10:12:00Z">
        <w:r w:rsidRPr="008A629D" w:rsidDel="00594A4A">
          <w:rPr>
            <w:rFonts w:ascii="Times New Roman" w:hAnsi="Times New Roman" w:cs="Times New Roman"/>
            <w:color w:val="000000"/>
          </w:rPr>
          <w:br/>
        </w:r>
        <w:r w:rsidR="008E6848" w:rsidRPr="008E6848" w:rsidDel="00594A4A">
          <w:rPr>
            <w:rFonts w:ascii="Times New Roman" w:hAnsi="Times New Roman" w:cs="Times New Roman"/>
            <w:color w:val="000000"/>
            <w:sz w:val="24"/>
            <w:szCs w:val="24"/>
          </w:rPr>
          <w:delText>DO determine the biological changes which occur in water in relation to living organisms aerobic or anaerobic organisms. It determines the nature extent of pollution in water since most water pollutants are oxygen demanding. The good water quality for aquatic life to flourish</w:delText>
        </w:r>
        <w:r w:rsidR="000A0D32" w:rsidDel="00594A4A">
          <w:rPr>
            <w:rFonts w:ascii="Times New Roman" w:hAnsi="Times New Roman" w:cs="Times New Roman"/>
            <w:color w:val="000000"/>
            <w:sz w:val="24"/>
            <w:szCs w:val="24"/>
          </w:rPr>
          <w:delText xml:space="preserve"> is normally between 4 to 6 mg/l</w:delText>
        </w:r>
        <w:r w:rsidR="008E6848" w:rsidRPr="008E6848" w:rsidDel="00594A4A">
          <w:rPr>
            <w:rFonts w:ascii="Times New Roman" w:hAnsi="Times New Roman" w:cs="Times New Roman"/>
            <w:color w:val="000000"/>
            <w:sz w:val="24"/>
            <w:szCs w:val="24"/>
          </w:rPr>
          <w:delText xml:space="preserve"> (</w:delText>
        </w:r>
        <w:r w:rsidR="00410D4C" w:rsidRPr="00563108" w:rsidDel="00594A4A">
          <w:rPr>
            <w:rFonts w:ascii="Times New Roman" w:eastAsia="Times New Roman" w:hAnsi="Times New Roman" w:cs="Times New Roman"/>
            <w:color w:val="222222"/>
            <w:sz w:val="24"/>
            <w:szCs w:val="24"/>
            <w:shd w:val="clear" w:color="auto" w:fill="FFFFFF"/>
          </w:rPr>
          <w:delText>Howarth</w:delText>
        </w:r>
        <w:r w:rsidR="00410D4C" w:rsidDel="00594A4A">
          <w:rPr>
            <w:rFonts w:ascii="Times New Roman" w:eastAsia="Times New Roman" w:hAnsi="Times New Roman" w:cs="Times New Roman"/>
            <w:color w:val="222222"/>
            <w:sz w:val="24"/>
            <w:szCs w:val="24"/>
            <w:shd w:val="clear" w:color="auto" w:fill="FFFFFF"/>
          </w:rPr>
          <w:delText xml:space="preserve"> at el., 2000</w:delText>
        </w:r>
        <w:r w:rsidR="008E6848" w:rsidRPr="008E6848" w:rsidDel="00594A4A">
          <w:rPr>
            <w:rFonts w:ascii="Times New Roman" w:hAnsi="Times New Roman" w:cs="Times New Roman"/>
            <w:color w:val="000000"/>
            <w:sz w:val="24"/>
            <w:szCs w:val="24"/>
          </w:rPr>
          <w:delText xml:space="preserve">). </w:delText>
        </w:r>
        <w:r w:rsidR="00135F32" w:rsidDel="00594A4A">
          <w:rPr>
            <w:rFonts w:ascii="Times New Roman" w:hAnsi="Times New Roman" w:cs="Times New Roman"/>
            <w:color w:val="000000"/>
            <w:sz w:val="24"/>
            <w:szCs w:val="24"/>
          </w:rPr>
          <w:delText xml:space="preserve">The </w:delText>
        </w:r>
        <w:r w:rsidR="00135F32" w:rsidRPr="008A629D" w:rsidDel="00594A4A">
          <w:rPr>
            <w:rFonts w:ascii="Times New Roman" w:hAnsi="Times New Roman" w:cs="Times New Roman"/>
            <w:color w:val="000000"/>
            <w:sz w:val="24"/>
            <w:szCs w:val="24"/>
          </w:rPr>
          <w:delText>minimum</w:delText>
        </w:r>
        <w:r w:rsidRPr="008A629D" w:rsidDel="00594A4A">
          <w:rPr>
            <w:rFonts w:ascii="Times New Roman" w:hAnsi="Times New Roman" w:cs="Times New Roman"/>
            <w:color w:val="000000"/>
            <w:sz w:val="24"/>
            <w:szCs w:val="24"/>
          </w:rPr>
          <w:delText xml:space="preserve"> DO le</w:delText>
        </w:r>
        <w:r w:rsidR="000A0D32" w:rsidDel="00594A4A">
          <w:rPr>
            <w:rFonts w:ascii="Times New Roman" w:hAnsi="Times New Roman" w:cs="Times New Roman"/>
            <w:color w:val="000000"/>
            <w:sz w:val="24"/>
            <w:szCs w:val="24"/>
          </w:rPr>
          <w:delText>vels for various rivers range between 3-4.0mg/l.</w:delText>
        </w:r>
        <w:r w:rsidR="00FE040F" w:rsidDel="00594A4A">
          <w:rPr>
            <w:rFonts w:ascii="Times New Roman" w:hAnsi="Times New Roman" w:cs="Times New Roman"/>
            <w:color w:val="000000"/>
            <w:sz w:val="24"/>
            <w:szCs w:val="24"/>
          </w:rPr>
          <w:delText xml:space="preserve"> </w:delText>
        </w:r>
        <w:r w:rsidR="000A0D32" w:rsidDel="00594A4A">
          <w:rPr>
            <w:rFonts w:ascii="Times New Roman" w:hAnsi="Times New Roman" w:cs="Times New Roman"/>
            <w:color w:val="000000"/>
            <w:sz w:val="24"/>
            <w:szCs w:val="24"/>
          </w:rPr>
          <w:delText xml:space="preserve">Various </w:delText>
        </w:r>
        <w:r w:rsidRPr="008A629D" w:rsidDel="00594A4A">
          <w:rPr>
            <w:rFonts w:ascii="Times New Roman" w:hAnsi="Times New Roman" w:cs="Times New Roman"/>
            <w:color w:val="000000"/>
            <w:sz w:val="24"/>
            <w:szCs w:val="24"/>
          </w:rPr>
          <w:delText>DO</w:delText>
        </w:r>
        <w:r w:rsidR="000A0D32" w:rsidDel="00594A4A">
          <w:rPr>
            <w:rFonts w:ascii="Times New Roman" w:hAnsi="Times New Roman" w:cs="Times New Roman"/>
            <w:color w:val="000000"/>
          </w:rPr>
          <w:delText xml:space="preserve"> </w:delText>
        </w:r>
        <w:r w:rsidRPr="008A629D" w:rsidDel="00594A4A">
          <w:rPr>
            <w:rFonts w:ascii="Times New Roman" w:hAnsi="Times New Roman" w:cs="Times New Roman"/>
            <w:color w:val="000000"/>
            <w:sz w:val="24"/>
            <w:szCs w:val="24"/>
          </w:rPr>
          <w:delText>objectives are based on the life cycle requirements</w:delText>
        </w:r>
        <w:r w:rsidR="00410D4C" w:rsidDel="00594A4A">
          <w:rPr>
            <w:rFonts w:ascii="Times New Roman" w:hAnsi="Times New Roman" w:cs="Times New Roman"/>
            <w:color w:val="000000"/>
            <w:sz w:val="24"/>
            <w:szCs w:val="24"/>
          </w:rPr>
          <w:delText>-of aquatic species occupying warm water</w:delText>
        </w:r>
        <w:r w:rsidRPr="008A629D" w:rsidDel="00594A4A">
          <w:rPr>
            <w:rFonts w:ascii="Times New Roman" w:hAnsi="Times New Roman" w:cs="Times New Roman"/>
            <w:color w:val="000000"/>
            <w:sz w:val="24"/>
            <w:szCs w:val="24"/>
          </w:rPr>
          <w:delText xml:space="preserve"> and marine habitat, as well as habitat of inland saline seas, and the life cycle</w:delText>
        </w:r>
        <w:r w:rsidR="00410D4C" w:rsidDel="00594A4A">
          <w:rPr>
            <w:rFonts w:ascii="Times New Roman" w:hAnsi="Times New Roman" w:cs="Times New Roman"/>
            <w:color w:val="000000"/>
          </w:rPr>
          <w:delText>-</w:delText>
        </w:r>
        <w:r w:rsidRPr="008A629D" w:rsidDel="00594A4A">
          <w:rPr>
            <w:rFonts w:ascii="Times New Roman" w:hAnsi="Times New Roman" w:cs="Times New Roman"/>
            <w:color w:val="000000"/>
            <w:sz w:val="24"/>
            <w:szCs w:val="24"/>
          </w:rPr>
          <w:delText xml:space="preserve">requirements of aquatic species occupying cold water habitat, </w:delText>
        </w:r>
        <w:r w:rsidR="0089614E" w:rsidDel="00594A4A">
          <w:rPr>
            <w:rFonts w:ascii="Times New Roman" w:hAnsi="Times New Roman" w:cs="Times New Roman"/>
            <w:color w:val="000000"/>
            <w:sz w:val="24"/>
            <w:szCs w:val="24"/>
          </w:rPr>
          <w:delText>as well as the-</w:delText>
        </w:r>
        <w:r w:rsidRPr="008A629D" w:rsidDel="00594A4A">
          <w:rPr>
            <w:rFonts w:ascii="Times New Roman" w:hAnsi="Times New Roman" w:cs="Times New Roman"/>
            <w:color w:val="000000"/>
            <w:sz w:val="24"/>
            <w:szCs w:val="24"/>
          </w:rPr>
          <w:delText>spawning</w:delText>
        </w:r>
        <w:r w:rsidR="0089614E" w:rsidDel="00594A4A">
          <w:rPr>
            <w:rFonts w:ascii="Times New Roman" w:hAnsi="Times New Roman" w:cs="Times New Roman"/>
            <w:color w:val="000000"/>
          </w:rPr>
          <w:delText xml:space="preserve"> </w:delText>
        </w:r>
        <w:r w:rsidRPr="008A629D" w:rsidDel="00594A4A">
          <w:rPr>
            <w:rFonts w:ascii="Times New Roman" w:hAnsi="Times New Roman" w:cs="Times New Roman"/>
            <w:color w:val="000000"/>
            <w:sz w:val="24"/>
            <w:szCs w:val="24"/>
          </w:rPr>
          <w:delText>and incubation requirements of cold water species. These are given as ambient water</w:delText>
        </w:r>
        <w:r w:rsidR="0089614E" w:rsidDel="00594A4A">
          <w:rPr>
            <w:rFonts w:ascii="Times New Roman" w:hAnsi="Times New Roman" w:cs="Times New Roman"/>
            <w:color w:val="000000"/>
          </w:rPr>
          <w:delText xml:space="preserve"> </w:delText>
        </w:r>
        <w:r w:rsidRPr="008A629D" w:rsidDel="00594A4A">
          <w:rPr>
            <w:rFonts w:ascii="Times New Roman" w:hAnsi="Times New Roman" w:cs="Times New Roman"/>
            <w:color w:val="000000"/>
            <w:sz w:val="24"/>
            <w:szCs w:val="24"/>
          </w:rPr>
          <w:delText>quality objectives applicable as instantaneous minimum requirements</w:delText>
        </w:r>
        <w:r w:rsidR="001947B8" w:rsidDel="00594A4A">
          <w:rPr>
            <w:rFonts w:ascii="Times New Roman" w:hAnsi="Times New Roman" w:cs="Times New Roman"/>
            <w:color w:val="000000"/>
            <w:sz w:val="24"/>
            <w:szCs w:val="24"/>
          </w:rPr>
          <w:delText>.</w:delText>
        </w:r>
      </w:del>
    </w:p>
    <w:p w14:paraId="19514D36" w14:textId="77777777" w:rsidR="00F928A7" w:rsidRDefault="00F928A7" w:rsidP="007B56AF">
      <w:pPr>
        <w:pStyle w:val="Heading3"/>
      </w:pPr>
    </w:p>
    <w:p w14:paraId="5F0BC7D6" w14:textId="2B421559" w:rsidR="00077DB8" w:rsidDel="00594A4A" w:rsidRDefault="00852FB7" w:rsidP="007B56AF">
      <w:pPr>
        <w:pStyle w:val="Heading3"/>
        <w:rPr>
          <w:del w:id="359" w:author="Nyamisi Peter" w:date="2022-12-28T10:12:00Z"/>
        </w:rPr>
      </w:pPr>
      <w:bookmarkStart w:id="360" w:name="_Toc175165166"/>
      <w:del w:id="361" w:author="Nyamisi Peter" w:date="2022-12-28T10:12:00Z">
        <w:r w:rsidDel="00594A4A">
          <w:delText xml:space="preserve">1.5.9 </w:delText>
        </w:r>
        <w:r w:rsidR="00CC1D6A" w:rsidDel="00594A4A">
          <w:delText>PH</w:delText>
        </w:r>
        <w:bookmarkEnd w:id="360"/>
      </w:del>
    </w:p>
    <w:p w14:paraId="064DDB24" w14:textId="6E3955DB" w:rsidR="00C25417" w:rsidRDefault="00CC7978" w:rsidP="00D57DE8">
      <w:pPr>
        <w:spacing w:after="120" w:line="360" w:lineRule="auto"/>
        <w:jc w:val="both"/>
        <w:rPr>
          <w:ins w:id="362" w:author="Nyamisi Peter" w:date="2022-12-28T10:10:00Z"/>
          <w:rFonts w:ascii="Times New Roman" w:hAnsi="Times New Roman" w:cs="Times New Roman"/>
          <w:sz w:val="24"/>
          <w:szCs w:val="24"/>
        </w:rPr>
      </w:pPr>
      <w:del w:id="363" w:author="Nyamisi Peter" w:date="2022-12-28T10:12:00Z">
        <w:r w:rsidRPr="008A629D" w:rsidDel="00594A4A">
          <w:rPr>
            <w:rFonts w:ascii="Times New Roman" w:hAnsi="Times New Roman" w:cs="Times New Roman"/>
            <w:color w:val="000000"/>
            <w:sz w:val="24"/>
            <w:szCs w:val="24"/>
          </w:rPr>
          <w:delText xml:space="preserve">Nutrient loading to a </w:delText>
        </w:r>
        <w:r w:rsidR="00723876" w:rsidRPr="008A629D" w:rsidDel="00594A4A">
          <w:rPr>
            <w:rFonts w:ascii="Times New Roman" w:hAnsi="Times New Roman" w:cs="Times New Roman"/>
            <w:color w:val="000000"/>
            <w:sz w:val="24"/>
            <w:szCs w:val="24"/>
          </w:rPr>
          <w:delText>water body</w:delText>
        </w:r>
        <w:r w:rsidRPr="008A629D" w:rsidDel="00594A4A">
          <w:rPr>
            <w:rFonts w:ascii="Times New Roman" w:hAnsi="Times New Roman" w:cs="Times New Roman"/>
            <w:color w:val="000000"/>
            <w:sz w:val="24"/>
            <w:szCs w:val="24"/>
          </w:rPr>
          <w:delText xml:space="preserve"> can contribute directly to increased ammonia</w:delText>
        </w:r>
        <w:r w:rsidRPr="008A629D" w:rsidDel="00594A4A">
          <w:rPr>
            <w:rFonts w:ascii="Times New Roman" w:hAnsi="Times New Roman" w:cs="Times New Roman"/>
            <w:color w:val="000000"/>
            <w:sz w:val="24"/>
            <w:szCs w:val="24"/>
          </w:rPr>
          <w:br/>
          <w:delText>concentrations through the addition of nitrogen to the system. The pH of the</w:delText>
        </w:r>
        <w:r w:rsidRPr="008A629D" w:rsidDel="00594A4A">
          <w:rPr>
            <w:rFonts w:ascii="Times New Roman" w:hAnsi="Times New Roman" w:cs="Times New Roman"/>
            <w:color w:val="000000"/>
          </w:rPr>
          <w:br/>
        </w:r>
        <w:r w:rsidRPr="008A629D" w:rsidDel="00594A4A">
          <w:rPr>
            <w:rFonts w:ascii="Times New Roman" w:hAnsi="Times New Roman" w:cs="Times New Roman"/>
            <w:color w:val="000000"/>
            <w:sz w:val="24"/>
            <w:szCs w:val="24"/>
          </w:rPr>
          <w:delText>water column influences the concentration of un-ionized ammonia (NH3) and ammonium</w:delText>
        </w:r>
        <w:r w:rsidRPr="008A629D" w:rsidDel="00594A4A">
          <w:rPr>
            <w:rFonts w:ascii="Times New Roman" w:hAnsi="Times New Roman" w:cs="Times New Roman"/>
            <w:color w:val="000000"/>
            <w:sz w:val="24"/>
            <w:szCs w:val="24"/>
          </w:rPr>
          <w:br/>
          <w:delText>ion (NH4+). As pH increases, un-ionized ammonia concentrations increase and</w:delText>
        </w:r>
        <w:r w:rsidRPr="008A629D" w:rsidDel="00594A4A">
          <w:rPr>
            <w:rFonts w:ascii="Times New Roman" w:hAnsi="Times New Roman" w:cs="Times New Roman"/>
            <w:color w:val="000000"/>
          </w:rPr>
          <w:br/>
        </w:r>
        <w:r w:rsidRPr="008A629D" w:rsidDel="00594A4A">
          <w:rPr>
            <w:rFonts w:ascii="Times New Roman" w:hAnsi="Times New Roman" w:cs="Times New Roman"/>
            <w:color w:val="000000"/>
            <w:sz w:val="24"/>
            <w:szCs w:val="24"/>
          </w:rPr>
          <w:delText xml:space="preserve">ammonium ion concentrations </w:delText>
        </w:r>
        <w:bookmarkStart w:id="364" w:name="_Toc174361648"/>
        <w:r w:rsidR="000A0D32" w:rsidRPr="008A629D" w:rsidDel="00594A4A">
          <w:rPr>
            <w:rFonts w:ascii="Times New Roman" w:hAnsi="Times New Roman" w:cs="Times New Roman"/>
            <w:color w:val="000000"/>
            <w:sz w:val="24"/>
            <w:szCs w:val="24"/>
          </w:rPr>
          <w:delText>decrease</w:delText>
        </w:r>
        <w:r w:rsidR="000A0D32" w:rsidDel="00594A4A">
          <w:rPr>
            <w:rFonts w:ascii="Times New Roman" w:hAnsi="Times New Roman" w:cs="Times New Roman"/>
            <w:color w:val="000000"/>
            <w:sz w:val="24"/>
            <w:szCs w:val="24"/>
          </w:rPr>
          <w:delText>.</w:delText>
        </w:r>
        <w:r w:rsidR="000A0D32" w:rsidRPr="000A0D32" w:rsidDel="00594A4A">
          <w:rPr>
            <w:rFonts w:ascii="Times New Roman" w:hAnsi="Times New Roman" w:cs="Times New Roman"/>
            <w:sz w:val="24"/>
            <w:szCs w:val="24"/>
          </w:rPr>
          <w:delText xml:space="preserve"> Nutrient</w:delText>
        </w:r>
        <w:r w:rsidRPr="000A0D32" w:rsidDel="00594A4A">
          <w:rPr>
            <w:rFonts w:ascii="Times New Roman" w:hAnsi="Times New Roman" w:cs="Times New Roman"/>
            <w:sz w:val="24"/>
            <w:szCs w:val="24"/>
          </w:rPr>
          <w:delText xml:space="preserve"> concentrations alon</w:delText>
        </w:r>
        <w:r w:rsidR="000A0D32" w:rsidDel="00594A4A">
          <w:rPr>
            <w:rFonts w:ascii="Times New Roman" w:hAnsi="Times New Roman" w:cs="Times New Roman"/>
            <w:sz w:val="24"/>
            <w:szCs w:val="24"/>
          </w:rPr>
          <w:delText xml:space="preserve">e do not impair </w:delText>
        </w:r>
        <w:r w:rsidR="000A0D32" w:rsidRPr="000A0D32" w:rsidDel="00594A4A">
          <w:rPr>
            <w:rFonts w:ascii="Times New Roman" w:hAnsi="Times New Roman" w:cs="Times New Roman"/>
            <w:sz w:val="24"/>
            <w:szCs w:val="24"/>
          </w:rPr>
          <w:delText xml:space="preserve"> </w:delText>
        </w:r>
        <w:r w:rsidRPr="000A0D32" w:rsidDel="00594A4A">
          <w:rPr>
            <w:rFonts w:ascii="Times New Roman" w:hAnsi="Times New Roman" w:cs="Times New Roman"/>
            <w:sz w:val="24"/>
            <w:szCs w:val="24"/>
          </w:rPr>
          <w:br/>
        </w:r>
        <w:r w:rsidR="000A0D32" w:rsidDel="00594A4A">
          <w:rPr>
            <w:rFonts w:ascii="Times New Roman" w:hAnsi="Times New Roman" w:cs="Times New Roman"/>
            <w:sz w:val="24"/>
            <w:szCs w:val="24"/>
          </w:rPr>
          <w:delText>uses rather c</w:delText>
        </w:r>
        <w:r w:rsidR="000A0D32" w:rsidRPr="000A0D32" w:rsidDel="00594A4A">
          <w:rPr>
            <w:rFonts w:ascii="Times New Roman" w:hAnsi="Times New Roman" w:cs="Times New Roman"/>
            <w:sz w:val="24"/>
            <w:szCs w:val="24"/>
          </w:rPr>
          <w:delText>ombination</w:delText>
        </w:r>
        <w:r w:rsidRPr="000A0D32" w:rsidDel="00594A4A">
          <w:rPr>
            <w:rFonts w:ascii="Times New Roman" w:hAnsi="Times New Roman" w:cs="Times New Roman"/>
            <w:sz w:val="24"/>
            <w:szCs w:val="24"/>
          </w:rPr>
          <w:delText xml:space="preserve"> with other factors nutrients cause indirect impacts through aquatic plant</w:delText>
        </w:r>
        <w:r w:rsidRPr="000A0D32" w:rsidDel="00594A4A">
          <w:rPr>
            <w:rFonts w:ascii="Times New Roman" w:hAnsi="Times New Roman" w:cs="Times New Roman"/>
            <w:sz w:val="24"/>
            <w:szCs w:val="24"/>
          </w:rPr>
          <w:br/>
          <w:delText xml:space="preserve">growth, low DO, high pH, and other related impacts. Nutrients are one </w:delText>
        </w:r>
        <w:r w:rsidR="00664260" w:rsidRPr="000A0D32" w:rsidDel="00594A4A">
          <w:rPr>
            <w:rFonts w:ascii="Times New Roman" w:hAnsi="Times New Roman" w:cs="Times New Roman"/>
            <w:sz w:val="24"/>
            <w:szCs w:val="24"/>
          </w:rPr>
          <w:delText>of the factors</w:delText>
        </w:r>
        <w:r w:rsidRPr="000A0D32" w:rsidDel="00594A4A">
          <w:rPr>
            <w:rFonts w:ascii="Times New Roman" w:hAnsi="Times New Roman" w:cs="Times New Roman"/>
            <w:sz w:val="24"/>
            <w:szCs w:val="24"/>
          </w:rPr>
          <w:delText xml:space="preserve"> in the</w:delText>
        </w:r>
        <w:r w:rsidRPr="000A0D32" w:rsidDel="00594A4A">
          <w:rPr>
            <w:rFonts w:ascii="Times New Roman" w:hAnsi="Times New Roman" w:cs="Times New Roman"/>
            <w:sz w:val="24"/>
            <w:szCs w:val="24"/>
          </w:rPr>
          <w:br/>
          <w:delText xml:space="preserve">impairment equation that must be present with other </w:delText>
        </w:r>
        <w:r w:rsidR="00664260" w:rsidRPr="000A0D32" w:rsidDel="00594A4A">
          <w:rPr>
            <w:rFonts w:ascii="Times New Roman" w:hAnsi="Times New Roman" w:cs="Times New Roman"/>
            <w:sz w:val="24"/>
            <w:szCs w:val="24"/>
          </w:rPr>
          <w:delText xml:space="preserve">risk cofactors to express </w:delText>
        </w:r>
        <w:r w:rsidRPr="000A0D32" w:rsidDel="00594A4A">
          <w:rPr>
            <w:rFonts w:ascii="Times New Roman" w:hAnsi="Times New Roman" w:cs="Times New Roman"/>
            <w:sz w:val="24"/>
            <w:szCs w:val="24"/>
          </w:rPr>
          <w:br/>
          <w:delText>impairment. Each of these risk cofactors contributes to the degraded conditions that</w:delText>
        </w:r>
        <w:r w:rsidRPr="000A0D32" w:rsidDel="00594A4A">
          <w:rPr>
            <w:rFonts w:ascii="Times New Roman" w:hAnsi="Times New Roman" w:cs="Times New Roman"/>
            <w:sz w:val="24"/>
            <w:szCs w:val="24"/>
          </w:rPr>
          <w:br/>
          <w:delText>exist in</w:delText>
        </w:r>
        <w:r w:rsidR="00585FFF" w:rsidRPr="000A0D32" w:rsidDel="00594A4A">
          <w:rPr>
            <w:rFonts w:ascii="Times New Roman" w:hAnsi="Times New Roman" w:cs="Times New Roman"/>
            <w:sz w:val="24"/>
            <w:szCs w:val="24"/>
          </w:rPr>
          <w:delText xml:space="preserve"> the Klamath River basin today. </w:delText>
        </w:r>
        <w:r w:rsidRPr="000A0D32" w:rsidDel="00594A4A">
          <w:rPr>
            <w:rFonts w:ascii="Times New Roman" w:hAnsi="Times New Roman" w:cs="Times New Roman"/>
            <w:sz w:val="24"/>
            <w:szCs w:val="24"/>
          </w:rPr>
          <w:delText>Any watershed scale recovery plan must</w:delText>
        </w:r>
        <w:r w:rsidRPr="000A0D32" w:rsidDel="00594A4A">
          <w:rPr>
            <w:rFonts w:ascii="Times New Roman" w:hAnsi="Times New Roman" w:cs="Times New Roman"/>
            <w:sz w:val="24"/>
            <w:szCs w:val="24"/>
          </w:rPr>
          <w:br/>
          <w:delText>address the potential effect of the fo</w:delText>
        </w:r>
        <w:r w:rsidR="00393FA0" w:rsidRPr="000A0D32" w:rsidDel="00594A4A">
          <w:rPr>
            <w:rFonts w:ascii="Times New Roman" w:hAnsi="Times New Roman" w:cs="Times New Roman"/>
            <w:sz w:val="24"/>
            <w:szCs w:val="24"/>
          </w:rPr>
          <w:delText>llowing nutrient risk cofactors</w:delText>
        </w:r>
        <w:r w:rsidR="00585FFF" w:rsidRPr="000A0D32" w:rsidDel="00594A4A">
          <w:rPr>
            <w:rFonts w:ascii="Times New Roman" w:hAnsi="Times New Roman" w:cs="Times New Roman"/>
            <w:sz w:val="24"/>
            <w:szCs w:val="24"/>
          </w:rPr>
          <w:delText xml:space="preserve">. According </w:delText>
        </w:r>
        <w:r w:rsidR="000A04F6" w:rsidDel="00594A4A">
          <w:rPr>
            <w:rFonts w:ascii="Times New Roman" w:hAnsi="Times New Roman" w:cs="Times New Roman"/>
            <w:sz w:val="24"/>
            <w:szCs w:val="24"/>
          </w:rPr>
          <w:delText>to (</w:delText>
        </w:r>
        <w:r w:rsidR="00C76EF1" w:rsidDel="00594A4A">
          <w:rPr>
            <w:rFonts w:ascii="Times New Roman" w:eastAsia="Times New Roman" w:hAnsi="Times New Roman" w:cs="Times New Roman"/>
            <w:color w:val="222222"/>
            <w:sz w:val="24"/>
            <w:szCs w:val="24"/>
            <w:shd w:val="clear" w:color="auto" w:fill="FFFFFF"/>
          </w:rPr>
          <w:delText>Baird</w:delText>
        </w:r>
        <w:r w:rsidR="00C76EF1" w:rsidRPr="009D15EA" w:rsidDel="00594A4A">
          <w:rPr>
            <w:rFonts w:ascii="Times New Roman" w:eastAsia="Times New Roman" w:hAnsi="Times New Roman" w:cs="Times New Roman"/>
            <w:color w:val="222222"/>
            <w:sz w:val="24"/>
            <w:szCs w:val="24"/>
            <w:shd w:val="clear" w:color="auto" w:fill="FFFFFF"/>
          </w:rPr>
          <w:delText xml:space="preserve"> </w:delText>
        </w:r>
        <w:r w:rsidR="000A04F6" w:rsidDel="00594A4A">
          <w:rPr>
            <w:rFonts w:ascii="Times New Roman" w:hAnsi="Times New Roman" w:cs="Times New Roman"/>
            <w:sz w:val="24"/>
            <w:szCs w:val="24"/>
          </w:rPr>
          <w:delText xml:space="preserve">                  </w:delText>
        </w:r>
        <w:r w:rsidR="00C76EF1" w:rsidDel="00594A4A">
          <w:rPr>
            <w:rFonts w:ascii="Times New Roman" w:hAnsi="Times New Roman" w:cs="Times New Roman"/>
            <w:sz w:val="24"/>
            <w:szCs w:val="24"/>
          </w:rPr>
          <w:delText>at el., 2012</w:delText>
        </w:r>
        <w:r w:rsidR="000A04F6" w:rsidDel="00594A4A">
          <w:rPr>
            <w:rFonts w:ascii="Times New Roman" w:hAnsi="Times New Roman" w:cs="Times New Roman"/>
            <w:sz w:val="24"/>
            <w:szCs w:val="24"/>
          </w:rPr>
          <w:delText>)</w:delText>
        </w:r>
        <w:r w:rsidR="00FE040F" w:rsidDel="00594A4A">
          <w:rPr>
            <w:rFonts w:ascii="Times New Roman" w:hAnsi="Times New Roman" w:cs="Times New Roman"/>
            <w:sz w:val="24"/>
            <w:szCs w:val="24"/>
          </w:rPr>
          <w:delText xml:space="preserve"> </w:delText>
        </w:r>
        <w:r w:rsidR="00585FFF" w:rsidRPr="000A0D32" w:rsidDel="00594A4A">
          <w:rPr>
            <w:rFonts w:ascii="Times New Roman" w:hAnsi="Times New Roman" w:cs="Times New Roman"/>
            <w:sz w:val="24"/>
            <w:szCs w:val="24"/>
          </w:rPr>
          <w:delText>a</w:delText>
        </w:r>
        <w:r w:rsidR="00317306" w:rsidRPr="000A0D32" w:rsidDel="00594A4A">
          <w:rPr>
            <w:rFonts w:ascii="Times New Roman" w:hAnsi="Times New Roman" w:cs="Times New Roman"/>
            <w:sz w:val="24"/>
            <w:szCs w:val="24"/>
          </w:rPr>
          <w:delText xml:space="preserve"> wider and shallower channel gains and </w:delText>
        </w:r>
        <w:r w:rsidR="00A060E6" w:rsidRPr="000A0D32" w:rsidDel="00594A4A">
          <w:rPr>
            <w:rFonts w:ascii="Times New Roman" w:hAnsi="Times New Roman" w:cs="Times New Roman"/>
            <w:sz w:val="24"/>
            <w:szCs w:val="24"/>
          </w:rPr>
          <w:delText>losses</w:delText>
        </w:r>
        <w:r w:rsidR="00317306" w:rsidRPr="000A0D32" w:rsidDel="00594A4A">
          <w:rPr>
            <w:rFonts w:ascii="Times New Roman" w:hAnsi="Times New Roman" w:cs="Times New Roman"/>
            <w:sz w:val="24"/>
            <w:szCs w:val="24"/>
          </w:rPr>
          <w:delText xml:space="preserve"> heat</w:delText>
        </w:r>
        <w:r w:rsidR="00585FFF" w:rsidRPr="000A0D32" w:rsidDel="00594A4A">
          <w:rPr>
            <w:rFonts w:ascii="Times New Roman" w:hAnsi="Times New Roman" w:cs="Times New Roman"/>
            <w:sz w:val="24"/>
            <w:szCs w:val="24"/>
          </w:rPr>
          <w:delText xml:space="preserve"> more readily than a narrow and-</w:delText>
        </w:r>
        <w:r w:rsidR="00317306" w:rsidRPr="000A0D32" w:rsidDel="00594A4A">
          <w:rPr>
            <w:rFonts w:ascii="Times New Roman" w:hAnsi="Times New Roman" w:cs="Times New Roman"/>
            <w:sz w:val="24"/>
            <w:szCs w:val="24"/>
          </w:rPr>
          <w:delText>deep</w:delText>
        </w:r>
        <w:r w:rsidR="00585FFF" w:rsidRPr="000A0D32" w:rsidDel="00594A4A">
          <w:rPr>
            <w:rFonts w:ascii="Times New Roman" w:hAnsi="Times New Roman" w:cs="Times New Roman"/>
            <w:sz w:val="24"/>
            <w:szCs w:val="24"/>
          </w:rPr>
          <w:delText xml:space="preserve"> </w:delText>
        </w:r>
        <w:r w:rsidR="00317306" w:rsidRPr="000A0D32" w:rsidDel="00594A4A">
          <w:rPr>
            <w:rFonts w:ascii="Times New Roman" w:hAnsi="Times New Roman" w:cs="Times New Roman"/>
            <w:sz w:val="24"/>
            <w:szCs w:val="24"/>
          </w:rPr>
          <w:delText>channel. This principal is true for any stream. A stream’s width-to-depth ratio influences</w:delText>
        </w:r>
        <w:r w:rsidR="00585FFF" w:rsidRPr="000A0D32" w:rsidDel="00594A4A">
          <w:rPr>
            <w:rFonts w:ascii="Times New Roman" w:hAnsi="Times New Roman" w:cs="Times New Roman"/>
            <w:sz w:val="24"/>
            <w:szCs w:val="24"/>
          </w:rPr>
          <w:delText xml:space="preserve"> </w:delText>
        </w:r>
        <w:r w:rsidR="00317306" w:rsidRPr="000A0D32" w:rsidDel="00594A4A">
          <w:rPr>
            <w:rFonts w:ascii="Times New Roman" w:hAnsi="Times New Roman" w:cs="Times New Roman"/>
            <w:sz w:val="24"/>
            <w:szCs w:val="24"/>
          </w:rPr>
          <w:delText>stream heating processes by determining the relative proportion of the wetted perimeter</w:delText>
        </w:r>
        <w:r w:rsidR="00585FFF" w:rsidRPr="000A0D32" w:rsidDel="00594A4A">
          <w:rPr>
            <w:rFonts w:ascii="Times New Roman" w:hAnsi="Times New Roman" w:cs="Times New Roman"/>
            <w:sz w:val="24"/>
            <w:szCs w:val="24"/>
          </w:rPr>
          <w:delText xml:space="preserve"> </w:delText>
        </w:r>
        <w:r w:rsidR="00FE040F" w:rsidDel="00594A4A">
          <w:rPr>
            <w:rFonts w:ascii="Times New Roman" w:hAnsi="Times New Roman" w:cs="Times New Roman"/>
            <w:sz w:val="24"/>
            <w:szCs w:val="24"/>
          </w:rPr>
          <w:delText xml:space="preserve">in contact with the atmosphere </w:delText>
        </w:r>
        <w:r w:rsidR="00317306" w:rsidRPr="000A0D32" w:rsidDel="00594A4A">
          <w:rPr>
            <w:rFonts w:ascii="Times New Roman" w:hAnsi="Times New Roman" w:cs="Times New Roman"/>
            <w:sz w:val="24"/>
            <w:szCs w:val="24"/>
          </w:rPr>
          <w:delText>versus the streambed. Water in contact with the</w:delText>
        </w:r>
        <w:r w:rsidR="00317306" w:rsidRPr="000A0D32" w:rsidDel="00594A4A">
          <w:rPr>
            <w:rFonts w:ascii="Times New Roman" w:hAnsi="Times New Roman" w:cs="Times New Roman"/>
            <w:sz w:val="24"/>
            <w:szCs w:val="24"/>
          </w:rPr>
          <w:br/>
          <w:delText>streambed exchanges heat via conduction. Conductive heat exchange with the streambed</w:delText>
        </w:r>
        <w:r w:rsidR="00317306" w:rsidRPr="000A0D32" w:rsidDel="00594A4A">
          <w:rPr>
            <w:rFonts w:ascii="Times New Roman" w:hAnsi="Times New Roman" w:cs="Times New Roman"/>
            <w:sz w:val="24"/>
            <w:szCs w:val="24"/>
          </w:rPr>
          <w:br/>
        </w:r>
        <w:r w:rsidR="0005160D" w:rsidRPr="000A0D32" w:rsidDel="00594A4A">
          <w:rPr>
            <w:rFonts w:ascii="Times New Roman" w:hAnsi="Times New Roman" w:cs="Times New Roman"/>
            <w:sz w:val="24"/>
            <w:szCs w:val="24"/>
          </w:rPr>
          <w:delText>has the moderating influence, reducing daily temperature fluctuations</w:delText>
        </w:r>
        <w:bookmarkEnd w:id="364"/>
        <w:r w:rsidR="0072468F" w:rsidDel="00594A4A">
          <w:rPr>
            <w:rFonts w:ascii="Times New Roman" w:hAnsi="Times New Roman" w:cs="Times New Roman"/>
            <w:sz w:val="24"/>
            <w:szCs w:val="24"/>
          </w:rPr>
          <w:delText>.</w:delText>
        </w:r>
      </w:del>
      <w:ins w:id="365" w:author="Nyamisi Peter" w:date="2022-12-28T10:10:00Z">
        <w:r w:rsidR="00C25417">
          <w:rPr>
            <w:rFonts w:ascii="Times New Roman" w:hAnsi="Times New Roman" w:cs="Times New Roman"/>
            <w:sz w:val="24"/>
            <w:szCs w:val="24"/>
          </w:rPr>
          <w:t>General comment on literature review</w:t>
        </w:r>
      </w:ins>
    </w:p>
    <w:p w14:paraId="1137101D" w14:textId="36D6E4B7" w:rsidR="00C25417" w:rsidRPr="00D57DE8" w:rsidRDefault="00C25417" w:rsidP="00D57DE8">
      <w:pPr>
        <w:spacing w:after="120" w:line="360" w:lineRule="auto"/>
        <w:jc w:val="both"/>
        <w:rPr>
          <w:rFonts w:ascii="Times New Roman" w:hAnsi="Times New Roman" w:cs="Times New Roman"/>
          <w:color w:val="000000"/>
          <w:sz w:val="24"/>
          <w:szCs w:val="24"/>
        </w:rPr>
      </w:pPr>
      <w:ins w:id="366" w:author="Nyamisi Peter" w:date="2022-12-28T10:10:00Z">
        <w:r>
          <w:rPr>
            <w:rFonts w:ascii="Times New Roman" w:hAnsi="Times New Roman" w:cs="Times New Roman"/>
            <w:sz w:val="24"/>
            <w:szCs w:val="24"/>
          </w:rPr>
          <w:lastRenderedPageBreak/>
          <w:t xml:space="preserve">Try to be as brief as possible. Do not put a lot of unnecessary information on the </w:t>
        </w:r>
      </w:ins>
      <w:ins w:id="367" w:author="Nyamisi Peter" w:date="2022-12-28T10:11:00Z">
        <w:r w:rsidR="00594A4A">
          <w:rPr>
            <w:rFonts w:ascii="Times New Roman" w:hAnsi="Times New Roman" w:cs="Times New Roman"/>
            <w:sz w:val="24"/>
            <w:szCs w:val="24"/>
          </w:rPr>
          <w:t xml:space="preserve">section. Focus only on the major issues related to your study. </w:t>
        </w:r>
      </w:ins>
      <w:ins w:id="368" w:author="Nyamisi Peter" w:date="2022-12-28T10:18:00Z">
        <w:r w:rsidR="00CD253F">
          <w:rPr>
            <w:rFonts w:ascii="Times New Roman" w:hAnsi="Times New Roman" w:cs="Times New Roman"/>
            <w:sz w:val="24"/>
            <w:szCs w:val="24"/>
          </w:rPr>
          <w:t>Add references or citation as this section need a visit of different literatures</w:t>
        </w:r>
      </w:ins>
    </w:p>
    <w:p w14:paraId="757FEA3F" w14:textId="77777777" w:rsidR="00A356CA" w:rsidRPr="00D169F2" w:rsidRDefault="00A356CA" w:rsidP="005B22EE">
      <w:pPr>
        <w:pStyle w:val="Heading1"/>
        <w:rPr>
          <w:rStyle w:val="fontstyle01"/>
          <w:rFonts w:ascii="Times New Roman" w:hAnsi="Times New Roman"/>
          <w:bCs/>
          <w:color w:val="auto"/>
          <w:sz w:val="24"/>
          <w:szCs w:val="24"/>
        </w:rPr>
      </w:pPr>
      <w:bookmarkStart w:id="369" w:name="_Toc175165167"/>
      <w:r w:rsidRPr="00D169F2">
        <w:rPr>
          <w:rStyle w:val="fontstyle01"/>
          <w:rFonts w:ascii="Times New Roman" w:hAnsi="Times New Roman"/>
          <w:bCs/>
          <w:color w:val="auto"/>
          <w:sz w:val="24"/>
          <w:szCs w:val="24"/>
        </w:rPr>
        <w:t>CHAPTER TWO</w:t>
      </w:r>
      <w:bookmarkEnd w:id="369"/>
      <w:r w:rsidRPr="00D169F2">
        <w:rPr>
          <w:rStyle w:val="fontstyle01"/>
          <w:rFonts w:ascii="Times New Roman" w:hAnsi="Times New Roman"/>
          <w:bCs/>
          <w:color w:val="auto"/>
          <w:sz w:val="24"/>
          <w:szCs w:val="24"/>
        </w:rPr>
        <w:t xml:space="preserve"> </w:t>
      </w:r>
    </w:p>
    <w:p w14:paraId="474A7A35" w14:textId="77777777" w:rsidR="000E2FED" w:rsidRPr="00A9065D" w:rsidRDefault="00297971" w:rsidP="005B22EE">
      <w:pPr>
        <w:pStyle w:val="Heading1"/>
        <w:rPr>
          <w:rStyle w:val="fontstyle01"/>
          <w:rFonts w:ascii="Times New Roman" w:hAnsi="Times New Roman"/>
          <w:bCs/>
          <w:color w:val="auto"/>
          <w:sz w:val="24"/>
          <w:szCs w:val="22"/>
        </w:rPr>
      </w:pPr>
      <w:bookmarkStart w:id="370" w:name="_Toc175165168"/>
      <w:r w:rsidRPr="00A9065D">
        <w:rPr>
          <w:rStyle w:val="fontstyle01"/>
          <w:rFonts w:ascii="Times New Roman" w:hAnsi="Times New Roman"/>
          <w:bCs/>
          <w:color w:val="auto"/>
          <w:sz w:val="24"/>
          <w:szCs w:val="24"/>
        </w:rPr>
        <w:t>MATERIALS AND METHODS</w:t>
      </w:r>
      <w:bookmarkEnd w:id="370"/>
    </w:p>
    <w:p w14:paraId="0F3F1EE5" w14:textId="37E87807" w:rsidR="008D2150" w:rsidRPr="00C31EFD" w:rsidRDefault="00F83892" w:rsidP="00C31EFD">
      <w:pPr>
        <w:pStyle w:val="Heading2"/>
      </w:pPr>
      <w:bookmarkStart w:id="371" w:name="_Toc175165169"/>
      <w:r w:rsidRPr="00C31EFD">
        <w:t xml:space="preserve">2.1 Study site </w:t>
      </w:r>
      <w:commentRangeStart w:id="372"/>
      <w:del w:id="373" w:author="Nyamisi Peter" w:date="2022-12-28T10:19:00Z">
        <w:r w:rsidRPr="00C31EFD" w:rsidDel="00D169F2">
          <w:delText>or area</w:delText>
        </w:r>
      </w:del>
      <w:bookmarkEnd w:id="371"/>
      <w:commentRangeEnd w:id="372"/>
      <w:r w:rsidR="00D169F2">
        <w:rPr>
          <w:rStyle w:val="CommentReference"/>
          <w:rFonts w:asciiTheme="minorHAnsi" w:eastAsiaTheme="minorHAnsi" w:hAnsiTheme="minorHAnsi" w:cstheme="minorBidi"/>
          <w:b w:val="0"/>
          <w:color w:val="auto"/>
        </w:rPr>
        <w:commentReference w:id="372"/>
      </w:r>
    </w:p>
    <w:p w14:paraId="0390F04A" w14:textId="596A944F" w:rsidR="0041433E" w:rsidRPr="00211E84" w:rsidRDefault="00BF69B7" w:rsidP="003E530F">
      <w:pPr>
        <w:spacing w:before="240"/>
        <w:rPr>
          <w:rFonts w:ascii="Times New Roman" w:hAnsi="Times New Roman" w:cs="Times New Roman"/>
          <w:sz w:val="24"/>
          <w:szCs w:val="24"/>
        </w:rPr>
      </w:pPr>
      <w:proofErr w:type="spellStart"/>
      <w:r w:rsidRPr="00664260">
        <w:rPr>
          <w:rFonts w:ascii="Times New Roman" w:hAnsi="Times New Roman" w:cs="Times New Roman"/>
          <w:color w:val="000000"/>
          <w:sz w:val="24"/>
          <w:szCs w:val="24"/>
        </w:rPr>
        <w:t>Msimbazi</w:t>
      </w:r>
      <w:proofErr w:type="spellEnd"/>
      <w:r w:rsidRPr="00664260">
        <w:rPr>
          <w:rFonts w:ascii="Times New Roman" w:hAnsi="Times New Roman" w:cs="Times New Roman"/>
          <w:color w:val="000000"/>
          <w:sz w:val="24"/>
          <w:szCs w:val="24"/>
        </w:rPr>
        <w:t xml:space="preserve"> R</w:t>
      </w:r>
      <w:r w:rsidR="005A4D16" w:rsidRPr="00664260">
        <w:rPr>
          <w:rFonts w:ascii="Times New Roman" w:hAnsi="Times New Roman" w:cs="Times New Roman"/>
          <w:color w:val="000000"/>
          <w:sz w:val="24"/>
          <w:szCs w:val="24"/>
        </w:rPr>
        <w:t xml:space="preserve">iver </w:t>
      </w:r>
      <w:r w:rsidR="00585FFF">
        <w:rPr>
          <w:rFonts w:ascii="Times New Roman" w:hAnsi="Times New Roman" w:cs="Times New Roman"/>
          <w:color w:val="000000"/>
          <w:sz w:val="24"/>
          <w:szCs w:val="24"/>
        </w:rPr>
        <w:t xml:space="preserve">is the second longest river in </w:t>
      </w:r>
      <w:r w:rsidRPr="00664260">
        <w:rPr>
          <w:rFonts w:ascii="Times New Roman" w:hAnsi="Times New Roman" w:cs="Times New Roman"/>
          <w:color w:val="000000"/>
          <w:sz w:val="24"/>
          <w:szCs w:val="24"/>
        </w:rPr>
        <w:t>D</w:t>
      </w:r>
      <w:r w:rsidR="005A4D16" w:rsidRPr="00664260">
        <w:rPr>
          <w:rFonts w:ascii="Times New Roman" w:hAnsi="Times New Roman" w:cs="Times New Roman"/>
          <w:color w:val="000000"/>
          <w:sz w:val="24"/>
          <w:szCs w:val="24"/>
        </w:rPr>
        <w:t xml:space="preserve">ar </w:t>
      </w:r>
      <w:proofErr w:type="spellStart"/>
      <w:r w:rsidR="005A4D16" w:rsidRPr="00664260">
        <w:rPr>
          <w:rFonts w:ascii="Times New Roman" w:hAnsi="Times New Roman" w:cs="Times New Roman"/>
          <w:color w:val="000000"/>
          <w:sz w:val="24"/>
          <w:szCs w:val="24"/>
        </w:rPr>
        <w:t>es</w:t>
      </w:r>
      <w:proofErr w:type="spellEnd"/>
      <w:r w:rsidR="005A4D16" w:rsidRPr="00664260">
        <w:rPr>
          <w:rFonts w:ascii="Times New Roman" w:hAnsi="Times New Roman" w:cs="Times New Roman"/>
          <w:color w:val="000000"/>
          <w:sz w:val="24"/>
          <w:szCs w:val="24"/>
        </w:rPr>
        <w:t xml:space="preserve"> </w:t>
      </w:r>
      <w:ins w:id="374" w:author="Nyamisi Peter" w:date="2022-12-28T10:20:00Z">
        <w:r w:rsidR="000327F8">
          <w:rPr>
            <w:rFonts w:ascii="Times New Roman" w:hAnsi="Times New Roman" w:cs="Times New Roman"/>
            <w:color w:val="000000"/>
            <w:sz w:val="24"/>
            <w:szCs w:val="24"/>
          </w:rPr>
          <w:t>S</w:t>
        </w:r>
      </w:ins>
      <w:del w:id="375" w:author="Nyamisi Peter" w:date="2022-12-28T10:20:00Z">
        <w:r w:rsidR="005A4D16" w:rsidRPr="00664260" w:rsidDel="000327F8">
          <w:rPr>
            <w:rFonts w:ascii="Times New Roman" w:hAnsi="Times New Roman" w:cs="Times New Roman"/>
            <w:color w:val="000000"/>
            <w:sz w:val="24"/>
            <w:szCs w:val="24"/>
          </w:rPr>
          <w:delText>s</w:delText>
        </w:r>
      </w:del>
      <w:r w:rsidR="005A4D16" w:rsidRPr="00664260">
        <w:rPr>
          <w:rFonts w:ascii="Times New Roman" w:hAnsi="Times New Roman" w:cs="Times New Roman"/>
          <w:color w:val="000000"/>
          <w:sz w:val="24"/>
          <w:szCs w:val="24"/>
        </w:rPr>
        <w:t xml:space="preserve">alaam originating in </w:t>
      </w:r>
      <w:commentRangeStart w:id="376"/>
      <w:proofErr w:type="spellStart"/>
      <w:ins w:id="377" w:author="Nyamisi Peter" w:date="2022-12-28T10:20:00Z">
        <w:r w:rsidR="000327F8">
          <w:rPr>
            <w:rFonts w:ascii="Times New Roman" w:hAnsi="Times New Roman" w:cs="Times New Roman"/>
            <w:color w:val="000000"/>
            <w:sz w:val="24"/>
            <w:szCs w:val="24"/>
          </w:rPr>
          <w:t>P</w:t>
        </w:r>
      </w:ins>
      <w:del w:id="378" w:author="Nyamisi Peter" w:date="2022-12-28T10:20:00Z">
        <w:r w:rsidR="005A4D16" w:rsidRPr="00664260" w:rsidDel="000327F8">
          <w:rPr>
            <w:rFonts w:ascii="Times New Roman" w:hAnsi="Times New Roman" w:cs="Times New Roman"/>
            <w:color w:val="000000"/>
            <w:sz w:val="24"/>
            <w:szCs w:val="24"/>
          </w:rPr>
          <w:delText>p</w:delText>
        </w:r>
      </w:del>
      <w:r w:rsidR="005A4D16" w:rsidRPr="00664260">
        <w:rPr>
          <w:rFonts w:ascii="Times New Roman" w:hAnsi="Times New Roman" w:cs="Times New Roman"/>
          <w:color w:val="000000"/>
          <w:sz w:val="24"/>
          <w:szCs w:val="24"/>
        </w:rPr>
        <w:t>ugu</w:t>
      </w:r>
      <w:proofErr w:type="spellEnd"/>
      <w:r w:rsidR="005A4D16" w:rsidRPr="00664260">
        <w:rPr>
          <w:rFonts w:ascii="Times New Roman" w:hAnsi="Times New Roman" w:cs="Times New Roman"/>
          <w:color w:val="000000"/>
          <w:sz w:val="24"/>
          <w:szCs w:val="24"/>
        </w:rPr>
        <w:t xml:space="preserve"> hills </w:t>
      </w:r>
      <w:commentRangeEnd w:id="376"/>
      <w:r w:rsidR="000327F8">
        <w:rPr>
          <w:rStyle w:val="CommentReference"/>
        </w:rPr>
        <w:commentReference w:id="376"/>
      </w:r>
      <w:r w:rsidR="005A4D16" w:rsidRPr="00664260">
        <w:rPr>
          <w:rFonts w:ascii="Times New Roman" w:hAnsi="Times New Roman" w:cs="Times New Roman"/>
          <w:color w:val="000000"/>
          <w:sz w:val="24"/>
          <w:szCs w:val="24"/>
        </w:rPr>
        <w:t xml:space="preserve">and discharging into the </w:t>
      </w:r>
      <w:r w:rsidRPr="00664260">
        <w:rPr>
          <w:rFonts w:ascii="Times New Roman" w:hAnsi="Times New Roman" w:cs="Times New Roman"/>
          <w:color w:val="000000"/>
          <w:sz w:val="24"/>
          <w:szCs w:val="24"/>
        </w:rPr>
        <w:t>Indian</w:t>
      </w:r>
      <w:r w:rsidR="005A4D16" w:rsidRPr="00664260">
        <w:rPr>
          <w:rFonts w:ascii="Times New Roman" w:hAnsi="Times New Roman" w:cs="Times New Roman"/>
          <w:color w:val="000000"/>
          <w:sz w:val="24"/>
          <w:szCs w:val="24"/>
        </w:rPr>
        <w:t xml:space="preserve"> </w:t>
      </w:r>
      <w:proofErr w:type="gramStart"/>
      <w:r w:rsidR="005A4D16" w:rsidRPr="00664260">
        <w:rPr>
          <w:rFonts w:ascii="Times New Roman" w:hAnsi="Times New Roman" w:cs="Times New Roman"/>
          <w:color w:val="000000"/>
          <w:sz w:val="24"/>
          <w:szCs w:val="24"/>
        </w:rPr>
        <w:t>ocean</w:t>
      </w:r>
      <w:proofErr w:type="gramEnd"/>
      <w:r w:rsidR="005A4D16" w:rsidRPr="00664260">
        <w:rPr>
          <w:rFonts w:ascii="Times New Roman" w:hAnsi="Times New Roman" w:cs="Times New Roman"/>
          <w:color w:val="000000"/>
          <w:sz w:val="24"/>
          <w:szCs w:val="24"/>
        </w:rPr>
        <w:t xml:space="preserve"> .it has a </w:t>
      </w:r>
      <w:r w:rsidRPr="00664260">
        <w:rPr>
          <w:rFonts w:ascii="Times New Roman" w:hAnsi="Times New Roman" w:cs="Times New Roman"/>
          <w:color w:val="000000"/>
          <w:sz w:val="24"/>
          <w:szCs w:val="24"/>
        </w:rPr>
        <w:t>length</w:t>
      </w:r>
      <w:r w:rsidR="005A4D16" w:rsidRPr="00664260">
        <w:rPr>
          <w:rFonts w:ascii="Times New Roman" w:hAnsi="Times New Roman" w:cs="Times New Roman"/>
          <w:color w:val="000000"/>
          <w:sz w:val="24"/>
          <w:szCs w:val="24"/>
        </w:rPr>
        <w:t xml:space="preserve"> of </w:t>
      </w:r>
      <w:r w:rsidRPr="00664260">
        <w:rPr>
          <w:rFonts w:ascii="Times New Roman" w:hAnsi="Times New Roman" w:cs="Times New Roman"/>
          <w:color w:val="000000"/>
          <w:sz w:val="24"/>
          <w:szCs w:val="24"/>
        </w:rPr>
        <w:t>around</w:t>
      </w:r>
      <w:r w:rsidR="005A4D16" w:rsidRPr="00664260">
        <w:rPr>
          <w:rFonts w:ascii="Times New Roman" w:hAnsi="Times New Roman" w:cs="Times New Roman"/>
          <w:color w:val="000000"/>
          <w:sz w:val="24"/>
          <w:szCs w:val="24"/>
        </w:rPr>
        <w:t xml:space="preserve"> </w:t>
      </w:r>
      <w:r w:rsidR="00AE5EA1">
        <w:rPr>
          <w:rFonts w:ascii="Times New Roman" w:hAnsi="Times New Roman" w:cs="Times New Roman"/>
          <w:color w:val="000000"/>
          <w:sz w:val="24"/>
          <w:szCs w:val="24"/>
        </w:rPr>
        <w:t>32</w:t>
      </w:r>
      <w:ins w:id="379" w:author="Nyamisi Peter" w:date="2022-12-28T10:21:00Z">
        <w:r w:rsidR="00211E84">
          <w:rPr>
            <w:rFonts w:ascii="Times New Roman" w:hAnsi="Times New Roman" w:cs="Times New Roman"/>
            <w:color w:val="000000"/>
            <w:sz w:val="24"/>
            <w:szCs w:val="24"/>
          </w:rPr>
          <w:t xml:space="preserve"> </w:t>
        </w:r>
      </w:ins>
      <w:r w:rsidR="00AE5EA1">
        <w:rPr>
          <w:rFonts w:ascii="Times New Roman" w:hAnsi="Times New Roman" w:cs="Times New Roman"/>
          <w:color w:val="000000"/>
          <w:sz w:val="24"/>
          <w:szCs w:val="24"/>
        </w:rPr>
        <w:t xml:space="preserve">km and catchment area of </w:t>
      </w:r>
      <w:ins w:id="380" w:author="Nyamisi Peter" w:date="2022-12-28T10:21:00Z">
        <w:r w:rsidR="00211E84">
          <w:rPr>
            <w:rFonts w:ascii="Times New Roman" w:hAnsi="Times New Roman" w:cs="Times New Roman"/>
            <w:color w:val="000000"/>
            <w:sz w:val="24"/>
            <w:szCs w:val="24"/>
          </w:rPr>
          <w:t xml:space="preserve">about </w:t>
        </w:r>
      </w:ins>
      <w:r w:rsidR="00AE5EA1">
        <w:rPr>
          <w:rFonts w:ascii="Times New Roman" w:hAnsi="Times New Roman" w:cs="Times New Roman"/>
          <w:color w:val="000000"/>
          <w:sz w:val="24"/>
          <w:szCs w:val="24"/>
        </w:rPr>
        <w:t>289m</w:t>
      </w:r>
      <w:r w:rsidR="00AE5EA1" w:rsidRPr="00AE5EA1">
        <w:rPr>
          <w:rFonts w:ascii="Times New Roman" w:hAnsi="Times New Roman" w:cs="Times New Roman"/>
          <w:color w:val="000000"/>
          <w:sz w:val="24"/>
          <w:szCs w:val="24"/>
          <w:vertAlign w:val="superscript"/>
        </w:rPr>
        <w:t>2</w:t>
      </w:r>
      <w:ins w:id="381" w:author="Nyamisi Peter" w:date="2022-12-28T10:22:00Z">
        <w:r w:rsidR="00211E84">
          <w:rPr>
            <w:rFonts w:ascii="Times New Roman" w:hAnsi="Times New Roman" w:cs="Times New Roman"/>
            <w:color w:val="000000"/>
            <w:sz w:val="24"/>
            <w:szCs w:val="24"/>
          </w:rPr>
          <w:t>.</w:t>
        </w:r>
      </w:ins>
      <w:del w:id="382" w:author="Nyamisi Peter" w:date="2022-12-28T10:22:00Z">
        <w:r w:rsidR="0041433E" w:rsidDel="00211E84">
          <w:rPr>
            <w:rFonts w:ascii="Times New Roman" w:hAnsi="Times New Roman" w:cs="Times New Roman"/>
            <w:color w:val="000000"/>
            <w:sz w:val="24"/>
            <w:szCs w:val="24"/>
            <w:vertAlign w:val="superscript"/>
          </w:rPr>
          <w:delText>,</w:delText>
        </w:r>
      </w:del>
      <w:r w:rsidR="00AE5EA1">
        <w:rPr>
          <w:rFonts w:ascii="Times New Roman" w:hAnsi="Times New Roman" w:cs="Times New Roman"/>
          <w:color w:val="000000"/>
          <w:sz w:val="24"/>
          <w:szCs w:val="24"/>
        </w:rPr>
        <w:t xml:space="preserve"> </w:t>
      </w:r>
      <w:del w:id="383" w:author="Nyamisi Peter" w:date="2022-12-28T10:22:00Z">
        <w:r w:rsidR="0041433E" w:rsidDel="00211E84">
          <w:rPr>
            <w:rFonts w:ascii="Times New Roman" w:hAnsi="Times New Roman" w:cs="Times New Roman"/>
            <w:color w:val="000000"/>
            <w:sz w:val="24"/>
            <w:szCs w:val="24"/>
          </w:rPr>
          <w:delText xml:space="preserve">its </w:delText>
        </w:r>
        <w:r w:rsidR="0041433E" w:rsidRPr="009D15EA" w:rsidDel="00211E84">
          <w:rPr>
            <w:rFonts w:ascii="Times New Roman" w:hAnsi="Times New Roman" w:cs="Times New Roman"/>
            <w:sz w:val="24"/>
            <w:szCs w:val="24"/>
          </w:rPr>
          <w:delText>Rough</w:delText>
        </w:r>
        <w:r w:rsidR="0041433E" w:rsidDel="00211E84">
          <w:rPr>
            <w:rFonts w:ascii="Times New Roman" w:hAnsi="Times New Roman" w:cs="Times New Roman"/>
            <w:sz w:val="24"/>
            <w:szCs w:val="24"/>
          </w:rPr>
          <w:delText>ly</w:delText>
        </w:r>
        <w:r w:rsidR="0041433E" w:rsidRPr="009D15EA" w:rsidDel="00211E84">
          <w:rPr>
            <w:rFonts w:ascii="Times New Roman" w:hAnsi="Times New Roman" w:cs="Times New Roman"/>
            <w:sz w:val="24"/>
            <w:szCs w:val="24"/>
          </w:rPr>
          <w:delText xml:space="preserve"> GPS position </w:delText>
        </w:r>
        <w:r w:rsidR="00E40AAB" w:rsidDel="00211E84">
          <w:rPr>
            <w:rFonts w:ascii="Times New Roman" w:hAnsi="Times New Roman" w:cs="Times New Roman"/>
            <w:sz w:val="24"/>
            <w:szCs w:val="24"/>
          </w:rPr>
          <w:delText xml:space="preserve"> lies between </w:delText>
        </w:r>
        <w:r w:rsidR="0041433E" w:rsidRPr="009D15EA" w:rsidDel="00211E84">
          <w:rPr>
            <w:rFonts w:ascii="Times New Roman" w:hAnsi="Times New Roman" w:cs="Times New Roman"/>
            <w:sz w:val="24"/>
            <w:szCs w:val="24"/>
          </w:rPr>
          <w:delText xml:space="preserve">Latitude. -6.8000°, </w:delText>
        </w:r>
        <w:r w:rsidR="0041433E" w:rsidDel="00211E84">
          <w:rPr>
            <w:rFonts w:ascii="Times New Roman" w:hAnsi="Times New Roman" w:cs="Times New Roman"/>
            <w:sz w:val="24"/>
            <w:szCs w:val="24"/>
          </w:rPr>
          <w:delText xml:space="preserve"> </w:delText>
        </w:r>
        <w:r w:rsidR="0041433E" w:rsidRPr="009D15EA" w:rsidDel="00211E84">
          <w:rPr>
            <w:rFonts w:ascii="Times New Roman" w:hAnsi="Times New Roman" w:cs="Times New Roman"/>
            <w:sz w:val="24"/>
            <w:szCs w:val="24"/>
          </w:rPr>
          <w:delText>Longitude. 39.2667°</w:delText>
        </w:r>
        <w:r w:rsidR="003E530F" w:rsidDel="00211E84">
          <w:rPr>
            <w:rFonts w:ascii="Times New Roman" w:hAnsi="Times New Roman" w:cs="Times New Roman"/>
            <w:sz w:val="24"/>
            <w:szCs w:val="24"/>
          </w:rPr>
          <w:delText>.</w:delText>
        </w:r>
      </w:del>
      <w:proofErr w:type="gramStart"/>
      <w:r w:rsidR="003E530F">
        <w:rPr>
          <w:rFonts w:ascii="Times New Roman" w:hAnsi="Times New Roman" w:cs="Times New Roman"/>
          <w:sz w:val="24"/>
          <w:szCs w:val="24"/>
        </w:rPr>
        <w:t>(</w:t>
      </w:r>
      <w:r w:rsidR="003E530F" w:rsidRPr="003E530F">
        <w:rPr>
          <w:rFonts w:ascii="Times New Roman" w:hAnsi="Times New Roman" w:cs="Times New Roman"/>
          <w:sz w:val="24"/>
          <w:szCs w:val="24"/>
        </w:rPr>
        <w:t xml:space="preserve"> </w:t>
      </w:r>
      <w:proofErr w:type="spellStart"/>
      <w:r w:rsidR="003E530F" w:rsidRPr="009D15EA">
        <w:rPr>
          <w:rFonts w:ascii="Times New Roman" w:hAnsi="Times New Roman" w:cs="Times New Roman"/>
          <w:sz w:val="24"/>
          <w:szCs w:val="24"/>
        </w:rPr>
        <w:t>Kizito</w:t>
      </w:r>
      <w:proofErr w:type="spellEnd"/>
      <w:proofErr w:type="gramEnd"/>
      <w:r w:rsidR="003E530F">
        <w:rPr>
          <w:rFonts w:ascii="Times New Roman" w:hAnsi="Times New Roman" w:cs="Times New Roman"/>
          <w:sz w:val="24"/>
          <w:szCs w:val="24"/>
        </w:rPr>
        <w:t xml:space="preserve"> </w:t>
      </w:r>
      <w:proofErr w:type="spellStart"/>
      <w:r w:rsidR="003E530F" w:rsidRPr="009D15EA">
        <w:rPr>
          <w:rFonts w:ascii="Times New Roman" w:hAnsi="Times New Roman" w:cs="Times New Roman"/>
          <w:sz w:val="24"/>
          <w:szCs w:val="24"/>
        </w:rPr>
        <w:t>Makoye</w:t>
      </w:r>
      <w:proofErr w:type="spellEnd"/>
      <w:r w:rsidR="003E530F">
        <w:rPr>
          <w:rFonts w:ascii="Times New Roman" w:hAnsi="Times New Roman" w:cs="Times New Roman"/>
          <w:sz w:val="24"/>
          <w:szCs w:val="24"/>
        </w:rPr>
        <w:t xml:space="preserve"> .,2021)</w:t>
      </w:r>
      <w:ins w:id="384" w:author="Nyamisi Peter" w:date="2022-12-28T10:22:00Z">
        <w:r w:rsidR="00211E84">
          <w:rPr>
            <w:rFonts w:ascii="Times New Roman" w:hAnsi="Times New Roman" w:cs="Times New Roman"/>
            <w:sz w:val="24"/>
            <w:szCs w:val="24"/>
          </w:rPr>
          <w:t xml:space="preserve">. The river it located at around latitude </w:t>
        </w:r>
      </w:ins>
      <w:ins w:id="385" w:author="Nyamisi Peter" w:date="2022-12-28T10:23:00Z">
        <w:r w:rsidR="00211E84">
          <w:rPr>
            <w:rFonts w:ascii="Times New Roman" w:hAnsi="Times New Roman" w:cs="Times New Roman"/>
            <w:sz w:val="24"/>
            <w:szCs w:val="24"/>
          </w:rPr>
          <w:t>-6.8</w:t>
        </w:r>
      </w:ins>
      <w:ins w:id="386" w:author="Nyamisi Peter" w:date="2022-12-28T10:24:00Z">
        <w:r w:rsidR="00211E84" w:rsidRPr="00211E84">
          <w:rPr>
            <w:rFonts w:ascii="Times New Roman" w:hAnsi="Times New Roman" w:cs="Times New Roman"/>
            <w:sz w:val="24"/>
            <w:szCs w:val="24"/>
            <w:vertAlign w:val="superscript"/>
            <w:rPrChange w:id="387" w:author="Nyamisi Peter" w:date="2022-12-28T10:24:00Z">
              <w:rPr>
                <w:rFonts w:ascii="Times New Roman" w:hAnsi="Times New Roman" w:cs="Times New Roman"/>
                <w:sz w:val="24"/>
                <w:szCs w:val="24"/>
              </w:rPr>
            </w:rPrChange>
          </w:rPr>
          <w:t>o</w:t>
        </w:r>
      </w:ins>
      <w:ins w:id="388" w:author="Nyamisi Peter" w:date="2022-12-28T10:23:00Z">
        <w:r w:rsidR="00211E84" w:rsidRPr="00211E84">
          <w:rPr>
            <w:rFonts w:ascii="Times New Roman" w:hAnsi="Times New Roman" w:cs="Times New Roman"/>
            <w:sz w:val="24"/>
            <w:szCs w:val="24"/>
            <w:vertAlign w:val="superscript"/>
          </w:rPr>
          <w:t xml:space="preserve"> </w:t>
        </w:r>
        <w:r w:rsidR="00211E84">
          <w:rPr>
            <w:rFonts w:ascii="Times New Roman" w:hAnsi="Times New Roman" w:cs="Times New Roman"/>
            <w:sz w:val="24"/>
            <w:szCs w:val="24"/>
          </w:rPr>
          <w:t>to -----</w:t>
        </w:r>
      </w:ins>
      <w:ins w:id="389" w:author="Nyamisi Peter" w:date="2022-12-28T10:24:00Z">
        <w:r w:rsidR="00211E84">
          <w:rPr>
            <w:rFonts w:ascii="Times New Roman" w:hAnsi="Times New Roman" w:cs="Times New Roman"/>
            <w:sz w:val="24"/>
            <w:szCs w:val="24"/>
          </w:rPr>
          <w:t xml:space="preserve"> and longitude 39.2667</w:t>
        </w:r>
        <w:r w:rsidR="00211E84" w:rsidRPr="00211E84">
          <w:rPr>
            <w:rFonts w:ascii="Times New Roman" w:hAnsi="Times New Roman" w:cs="Times New Roman"/>
            <w:sz w:val="24"/>
            <w:szCs w:val="24"/>
            <w:vertAlign w:val="superscript"/>
            <w:rPrChange w:id="390" w:author="Nyamisi Peter" w:date="2022-12-28T10:24:00Z">
              <w:rPr>
                <w:rFonts w:ascii="Times New Roman" w:hAnsi="Times New Roman" w:cs="Times New Roman"/>
                <w:sz w:val="24"/>
                <w:szCs w:val="24"/>
              </w:rPr>
            </w:rPrChange>
          </w:rPr>
          <w:t>o</w:t>
        </w:r>
        <w:r w:rsidR="00211E84">
          <w:rPr>
            <w:rFonts w:ascii="Times New Roman" w:hAnsi="Times New Roman" w:cs="Times New Roman"/>
            <w:sz w:val="24"/>
            <w:szCs w:val="24"/>
          </w:rPr>
          <w:t xml:space="preserve"> to ----.</w:t>
        </w:r>
      </w:ins>
    </w:p>
    <w:p w14:paraId="6A5F0A17" w14:textId="21F86CCD" w:rsidR="006A186A" w:rsidRDefault="00BB7DC3" w:rsidP="00852FB7">
      <w:pPr>
        <w:spacing w:line="360" w:lineRule="auto"/>
        <w:rPr>
          <w:ins w:id="391" w:author="Nyamisi Peter" w:date="2022-12-28T10:40:00Z"/>
          <w:rStyle w:val="Hyperlink"/>
          <w:rFonts w:ascii="Times New Roman" w:hAnsi="Times New Roman" w:cs="Times New Roman"/>
          <w:sz w:val="24"/>
          <w:szCs w:val="24"/>
        </w:rPr>
      </w:pPr>
      <w:del w:id="392" w:author="Nyamisi Peter" w:date="2022-12-28T10:25:00Z">
        <w:r w:rsidRPr="00664260" w:rsidDel="00211E84">
          <w:rPr>
            <w:rFonts w:ascii="Times New Roman" w:hAnsi="Times New Roman" w:cs="Times New Roman"/>
            <w:color w:val="000000"/>
            <w:sz w:val="24"/>
            <w:szCs w:val="24"/>
          </w:rPr>
          <w:delText xml:space="preserve">Its </w:delText>
        </w:r>
      </w:del>
      <w:ins w:id="393" w:author="Nyamisi Peter" w:date="2022-12-28T10:25:00Z">
        <w:r w:rsidR="00211E84">
          <w:rPr>
            <w:rFonts w:ascii="Times New Roman" w:hAnsi="Times New Roman" w:cs="Times New Roman"/>
            <w:color w:val="000000"/>
            <w:sz w:val="24"/>
            <w:szCs w:val="24"/>
          </w:rPr>
          <w:t xml:space="preserve">The main </w:t>
        </w:r>
      </w:ins>
      <w:del w:id="394" w:author="Nyamisi Peter" w:date="2022-12-28T10:25:00Z">
        <w:r w:rsidRPr="00664260" w:rsidDel="00211E84">
          <w:rPr>
            <w:rFonts w:ascii="Times New Roman" w:hAnsi="Times New Roman" w:cs="Times New Roman"/>
            <w:color w:val="000000"/>
            <w:sz w:val="24"/>
            <w:szCs w:val="24"/>
          </w:rPr>
          <w:delText>important</w:delText>
        </w:r>
      </w:del>
      <w:r w:rsidRPr="00664260">
        <w:rPr>
          <w:rFonts w:ascii="Times New Roman" w:hAnsi="Times New Roman" w:cs="Times New Roman"/>
          <w:color w:val="000000"/>
          <w:sz w:val="24"/>
          <w:szCs w:val="24"/>
        </w:rPr>
        <w:t xml:space="preserve"> t</w:t>
      </w:r>
      <w:r w:rsidR="00F37971">
        <w:rPr>
          <w:rFonts w:ascii="Times New Roman" w:hAnsi="Times New Roman" w:cs="Times New Roman"/>
          <w:color w:val="000000"/>
          <w:sz w:val="24"/>
          <w:szCs w:val="24"/>
        </w:rPr>
        <w:t>ributaries</w:t>
      </w:r>
      <w:ins w:id="395" w:author="Nyamisi Peter" w:date="2022-12-28T10:25:00Z">
        <w:r w:rsidR="00211E84">
          <w:rPr>
            <w:rFonts w:ascii="Times New Roman" w:hAnsi="Times New Roman" w:cs="Times New Roman"/>
            <w:color w:val="000000"/>
            <w:sz w:val="24"/>
            <w:szCs w:val="24"/>
          </w:rPr>
          <w:t xml:space="preserve"> of this river are</w:t>
        </w:r>
      </w:ins>
      <w:del w:id="396" w:author="Nyamisi Peter" w:date="2022-12-28T10:25:00Z">
        <w:r w:rsidR="00F37971" w:rsidDel="00211E84">
          <w:rPr>
            <w:rFonts w:ascii="Times New Roman" w:hAnsi="Times New Roman" w:cs="Times New Roman"/>
            <w:color w:val="000000"/>
            <w:sz w:val="24"/>
            <w:szCs w:val="24"/>
          </w:rPr>
          <w:delText xml:space="preserve"> include rivers</w:delText>
        </w:r>
      </w:del>
      <w:r w:rsidR="00F37971">
        <w:rPr>
          <w:rFonts w:ascii="Times New Roman" w:hAnsi="Times New Roman" w:cs="Times New Roman"/>
          <w:color w:val="000000"/>
          <w:sz w:val="24"/>
          <w:szCs w:val="24"/>
        </w:rPr>
        <w:t xml:space="preserve"> </w:t>
      </w:r>
      <w:proofErr w:type="spellStart"/>
      <w:r w:rsidR="00F37971">
        <w:rPr>
          <w:rFonts w:ascii="Times New Roman" w:hAnsi="Times New Roman" w:cs="Times New Roman"/>
          <w:color w:val="000000"/>
          <w:sz w:val="24"/>
          <w:szCs w:val="24"/>
        </w:rPr>
        <w:t>Sinza</w:t>
      </w:r>
      <w:proofErr w:type="spellEnd"/>
      <w:r w:rsidR="00F37971">
        <w:rPr>
          <w:rFonts w:ascii="Times New Roman" w:hAnsi="Times New Roman" w:cs="Times New Roman"/>
          <w:color w:val="000000"/>
          <w:sz w:val="24"/>
          <w:szCs w:val="24"/>
        </w:rPr>
        <w:t xml:space="preserve"> </w:t>
      </w:r>
      <w:r w:rsidRPr="00664260">
        <w:rPr>
          <w:rFonts w:ascii="Times New Roman" w:hAnsi="Times New Roman" w:cs="Times New Roman"/>
          <w:color w:val="000000"/>
          <w:sz w:val="24"/>
          <w:szCs w:val="24"/>
        </w:rPr>
        <w:t>(</w:t>
      </w:r>
      <w:proofErr w:type="spellStart"/>
      <w:r w:rsidRPr="00664260">
        <w:rPr>
          <w:rFonts w:ascii="Times New Roman" w:hAnsi="Times New Roman" w:cs="Times New Roman"/>
          <w:color w:val="000000"/>
          <w:sz w:val="24"/>
          <w:szCs w:val="24"/>
        </w:rPr>
        <w:t>Ng’ombe</w:t>
      </w:r>
      <w:proofErr w:type="spellEnd"/>
      <w:r w:rsidRPr="00664260">
        <w:rPr>
          <w:rFonts w:ascii="Times New Roman" w:hAnsi="Times New Roman" w:cs="Times New Roman"/>
          <w:color w:val="000000"/>
          <w:sz w:val="24"/>
          <w:szCs w:val="24"/>
        </w:rPr>
        <w:t xml:space="preserve">), </w:t>
      </w:r>
      <w:proofErr w:type="spellStart"/>
      <w:r w:rsidRPr="00664260">
        <w:rPr>
          <w:rFonts w:ascii="Times New Roman" w:hAnsi="Times New Roman" w:cs="Times New Roman"/>
          <w:color w:val="000000"/>
          <w:sz w:val="24"/>
          <w:szCs w:val="24"/>
        </w:rPr>
        <w:t>Luhanga</w:t>
      </w:r>
      <w:proofErr w:type="spellEnd"/>
      <w:r w:rsidRPr="00664260">
        <w:rPr>
          <w:rFonts w:ascii="Times New Roman" w:hAnsi="Times New Roman" w:cs="Times New Roman"/>
          <w:color w:val="000000"/>
          <w:sz w:val="24"/>
          <w:szCs w:val="24"/>
        </w:rPr>
        <w:t xml:space="preserve">, </w:t>
      </w:r>
      <w:proofErr w:type="spellStart"/>
      <w:r w:rsidRPr="00664260">
        <w:rPr>
          <w:rFonts w:ascii="Times New Roman" w:hAnsi="Times New Roman" w:cs="Times New Roman"/>
          <w:color w:val="000000"/>
          <w:sz w:val="24"/>
          <w:szCs w:val="24"/>
        </w:rPr>
        <w:t>Ubungo</w:t>
      </w:r>
      <w:proofErr w:type="spellEnd"/>
      <w:r w:rsidRPr="00664260">
        <w:rPr>
          <w:rFonts w:ascii="Times New Roman" w:hAnsi="Times New Roman" w:cs="Times New Roman"/>
          <w:color w:val="000000"/>
          <w:sz w:val="24"/>
          <w:szCs w:val="24"/>
        </w:rPr>
        <w:t xml:space="preserve">, and </w:t>
      </w:r>
      <w:proofErr w:type="spellStart"/>
      <w:r w:rsidRPr="00664260">
        <w:rPr>
          <w:rFonts w:ascii="Times New Roman" w:hAnsi="Times New Roman" w:cs="Times New Roman"/>
          <w:color w:val="000000"/>
          <w:sz w:val="24"/>
          <w:szCs w:val="24"/>
        </w:rPr>
        <w:t>Kinyerezi</w:t>
      </w:r>
      <w:proofErr w:type="spellEnd"/>
      <w:ins w:id="397" w:author="Nyamisi Peter" w:date="2022-12-28T10:25:00Z">
        <w:r w:rsidR="00211E84">
          <w:rPr>
            <w:rFonts w:ascii="Times New Roman" w:hAnsi="Times New Roman" w:cs="Times New Roman"/>
            <w:color w:val="000000"/>
            <w:sz w:val="24"/>
            <w:szCs w:val="24"/>
          </w:rPr>
          <w:t xml:space="preserve"> River</w:t>
        </w:r>
      </w:ins>
      <w:r w:rsidRPr="00664260">
        <w:rPr>
          <w:rFonts w:ascii="Times New Roman" w:hAnsi="Times New Roman" w:cs="Times New Roman"/>
          <w:color w:val="000000"/>
          <w:sz w:val="24"/>
          <w:szCs w:val="24"/>
        </w:rPr>
        <w:t xml:space="preserve">. </w:t>
      </w:r>
      <w:del w:id="398" w:author="Nyamisi Peter" w:date="2022-12-28T10:26:00Z">
        <w:r w:rsidRPr="00664260" w:rsidDel="00211E84">
          <w:rPr>
            <w:rFonts w:ascii="Times New Roman" w:hAnsi="Times New Roman" w:cs="Times New Roman"/>
            <w:color w:val="000000"/>
            <w:sz w:val="24"/>
            <w:szCs w:val="24"/>
          </w:rPr>
          <w:delText>It and its tributaries have attracted valley living which historically began as land being used for agriculture before getting converted into low and medium cost residences.</w:delText>
        </w:r>
        <w:r w:rsidR="00AC2E79" w:rsidDel="00211E84">
          <w:rPr>
            <w:rFonts w:ascii="Times New Roman" w:hAnsi="Times New Roman" w:cs="Times New Roman"/>
            <w:color w:val="000000"/>
            <w:sz w:val="24"/>
            <w:szCs w:val="24"/>
          </w:rPr>
          <w:delText xml:space="preserve"> </w:delText>
        </w:r>
      </w:del>
      <w:commentRangeStart w:id="399"/>
      <w:r w:rsidR="00AC2E79">
        <w:rPr>
          <w:rFonts w:ascii="Times New Roman" w:hAnsi="Times New Roman" w:cs="Times New Roman"/>
          <w:color w:val="000000"/>
          <w:sz w:val="24"/>
          <w:szCs w:val="24"/>
        </w:rPr>
        <w:t xml:space="preserve">Where by </w:t>
      </w:r>
      <w:r w:rsidR="00AC2E79" w:rsidRPr="00AC2E79">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Sinza</w:t>
      </w:r>
      <w:proofErr w:type="spellEnd"/>
      <w:r w:rsidR="00AC2E79" w:rsidRPr="009D15EA">
        <w:rPr>
          <w:rFonts w:ascii="Times New Roman" w:hAnsi="Times New Roman" w:cs="Times New Roman"/>
          <w:sz w:val="24"/>
          <w:szCs w:val="24"/>
        </w:rPr>
        <w:t xml:space="preserve"> (0km)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Msimbazi</w:t>
      </w:r>
      <w:proofErr w:type="spellEnd"/>
      <w:r w:rsidR="00AC2E79" w:rsidRPr="009D15EA">
        <w:rPr>
          <w:rFonts w:ascii="Times New Roman" w:hAnsi="Times New Roman" w:cs="Times New Roman"/>
          <w:sz w:val="24"/>
          <w:szCs w:val="24"/>
        </w:rPr>
        <w:t xml:space="preserve"> River (0km)</w:t>
      </w:r>
      <w:r w:rsidR="00AC2E79">
        <w:rPr>
          <w:rFonts w:ascii="Times New Roman" w:hAnsi="Times New Roman" w:cs="Times New Roman"/>
          <w:sz w:val="24"/>
          <w:szCs w:val="24"/>
        </w:rPr>
        <w:t>,</w:t>
      </w:r>
      <w:r w:rsidR="00AC2E79" w:rsidRPr="009D15EA">
        <w:rPr>
          <w:rFonts w:ascii="Times New Roman" w:hAnsi="Times New Roman" w:cs="Times New Roman"/>
          <w:sz w:val="24"/>
          <w:szCs w:val="24"/>
        </w:rPr>
        <w:t xml:space="preserve"> </w:t>
      </w:r>
      <w:r w:rsidR="00AC2E79">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Makulamula</w:t>
      </w:r>
      <w:proofErr w:type="spellEnd"/>
      <w:r w:rsidR="00AC2E79" w:rsidRPr="009D15EA">
        <w:rPr>
          <w:rFonts w:ascii="Times New Roman" w:hAnsi="Times New Roman" w:cs="Times New Roman"/>
          <w:sz w:val="24"/>
          <w:szCs w:val="24"/>
        </w:rPr>
        <w:t xml:space="preserve"> (5.9km)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Minyonyoni</w:t>
      </w:r>
      <w:proofErr w:type="spellEnd"/>
      <w:r w:rsidR="00AC2E79" w:rsidRPr="009D15EA">
        <w:rPr>
          <w:rFonts w:ascii="Times New Roman" w:hAnsi="Times New Roman" w:cs="Times New Roman"/>
          <w:sz w:val="24"/>
          <w:szCs w:val="24"/>
        </w:rPr>
        <w:t xml:space="preserve"> (5.9km) </w:t>
      </w:r>
      <w:r w:rsidR="00AC2E79">
        <w:rPr>
          <w:rFonts w:ascii="Times New Roman" w:hAnsi="Times New Roman" w:cs="Times New Roman"/>
          <w:sz w:val="24"/>
          <w:szCs w:val="24"/>
        </w:rPr>
        <w:t>,</w:t>
      </w:r>
      <w:proofErr w:type="spellStart"/>
      <w:r w:rsidR="00AC2E79" w:rsidRPr="009D15EA">
        <w:rPr>
          <w:rFonts w:ascii="Times New Roman" w:hAnsi="Times New Roman" w:cs="Times New Roman"/>
          <w:sz w:val="24"/>
          <w:szCs w:val="24"/>
        </w:rPr>
        <w:t>Mborohadi</w:t>
      </w:r>
      <w:proofErr w:type="spellEnd"/>
      <w:r w:rsidR="00AC2E79" w:rsidRPr="009D15EA">
        <w:rPr>
          <w:rFonts w:ascii="Times New Roman" w:hAnsi="Times New Roman" w:cs="Times New Roman"/>
          <w:sz w:val="24"/>
          <w:szCs w:val="24"/>
        </w:rPr>
        <w:t xml:space="preserve"> (5.9km) </w:t>
      </w:r>
      <w:proofErr w:type="spellStart"/>
      <w:r w:rsidR="00AC2E79" w:rsidRPr="009D15EA">
        <w:rPr>
          <w:rFonts w:ascii="Times New Roman" w:hAnsi="Times New Roman" w:cs="Times New Roman"/>
          <w:sz w:val="24"/>
          <w:szCs w:val="24"/>
        </w:rPr>
        <w:t>Ubungo</w:t>
      </w:r>
      <w:proofErr w:type="spellEnd"/>
      <w:r w:rsidR="00AC2E79" w:rsidRPr="009D15EA">
        <w:rPr>
          <w:rFonts w:ascii="Times New Roman" w:hAnsi="Times New Roman" w:cs="Times New Roman"/>
          <w:sz w:val="24"/>
          <w:szCs w:val="24"/>
        </w:rPr>
        <w:t xml:space="preserve"> (9.3km)</w:t>
      </w:r>
      <w:r w:rsidR="00AC2E79">
        <w:rPr>
          <w:rFonts w:ascii="Times New Roman" w:hAnsi="Times New Roman" w:cs="Times New Roman"/>
          <w:sz w:val="24"/>
          <w:szCs w:val="24"/>
        </w:rPr>
        <w:t xml:space="preserve">,  </w:t>
      </w:r>
      <w:proofErr w:type="spellStart"/>
      <w:r w:rsidR="00AC2E79">
        <w:rPr>
          <w:rFonts w:ascii="Times New Roman" w:hAnsi="Times New Roman" w:cs="Times New Roman"/>
          <w:sz w:val="24"/>
          <w:szCs w:val="24"/>
        </w:rPr>
        <w:t>Luhanga</w:t>
      </w:r>
      <w:proofErr w:type="spellEnd"/>
      <w:r w:rsidR="00AC2E79">
        <w:rPr>
          <w:rFonts w:ascii="Times New Roman" w:hAnsi="Times New Roman" w:cs="Times New Roman"/>
          <w:sz w:val="24"/>
          <w:szCs w:val="24"/>
        </w:rPr>
        <w:t xml:space="preserve"> River (9.3km), </w:t>
      </w:r>
      <w:proofErr w:type="spellStart"/>
      <w:r w:rsidR="00AC2E79" w:rsidRPr="009D15EA">
        <w:rPr>
          <w:rFonts w:ascii="Times New Roman" w:hAnsi="Times New Roman" w:cs="Times New Roman"/>
          <w:sz w:val="24"/>
          <w:szCs w:val="24"/>
        </w:rPr>
        <w:t>Kimanga</w:t>
      </w:r>
      <w:proofErr w:type="spellEnd"/>
      <w:r w:rsidR="00AC2E79" w:rsidRPr="009D15EA">
        <w:rPr>
          <w:rFonts w:ascii="Times New Roman" w:hAnsi="Times New Roman" w:cs="Times New Roman"/>
          <w:sz w:val="24"/>
          <w:szCs w:val="24"/>
        </w:rPr>
        <w:t xml:space="preserve"> (9.3km)</w:t>
      </w:r>
      <w:r w:rsidR="00AC2E79">
        <w:rPr>
          <w:rFonts w:ascii="Times New Roman" w:hAnsi="Times New Roman" w:cs="Times New Roman"/>
          <w:sz w:val="24"/>
          <w:szCs w:val="24"/>
        </w:rPr>
        <w:t xml:space="preserve">, </w:t>
      </w:r>
      <w:r w:rsidR="00AC2E79" w:rsidRPr="009D15EA">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KijitoNyama</w:t>
      </w:r>
      <w:proofErr w:type="spellEnd"/>
      <w:r w:rsidR="00AC2E79" w:rsidRPr="009D15EA">
        <w:rPr>
          <w:rFonts w:ascii="Times New Roman" w:hAnsi="Times New Roman" w:cs="Times New Roman"/>
          <w:sz w:val="24"/>
          <w:szCs w:val="24"/>
        </w:rPr>
        <w:t xml:space="preserve"> (12.4km) </w:t>
      </w:r>
      <w:r w:rsidR="00AC2E79">
        <w:rPr>
          <w:rFonts w:ascii="Times New Roman" w:hAnsi="Times New Roman" w:cs="Times New Roman"/>
          <w:sz w:val="24"/>
          <w:szCs w:val="24"/>
        </w:rPr>
        <w:t xml:space="preserve">, </w:t>
      </w:r>
      <w:proofErr w:type="spellStart"/>
      <w:r w:rsidR="00AC2E79" w:rsidRPr="009D15EA">
        <w:rPr>
          <w:rFonts w:ascii="Times New Roman" w:hAnsi="Times New Roman" w:cs="Times New Roman"/>
          <w:sz w:val="24"/>
          <w:szCs w:val="24"/>
        </w:rPr>
        <w:t>Mgigawa</w:t>
      </w:r>
      <w:proofErr w:type="spellEnd"/>
      <w:r w:rsidR="00AC2E79" w:rsidRPr="009D15EA">
        <w:rPr>
          <w:rFonts w:ascii="Times New Roman" w:hAnsi="Times New Roman" w:cs="Times New Roman"/>
          <w:sz w:val="24"/>
          <w:szCs w:val="24"/>
        </w:rPr>
        <w:t xml:space="preserve"> (13.1km) </w:t>
      </w:r>
      <w:r w:rsidR="00AC2E79">
        <w:rPr>
          <w:rFonts w:ascii="Times New Roman" w:hAnsi="Times New Roman" w:cs="Times New Roman"/>
          <w:sz w:val="24"/>
          <w:szCs w:val="24"/>
        </w:rPr>
        <w:t xml:space="preserve"> and </w:t>
      </w:r>
      <w:proofErr w:type="spellStart"/>
      <w:r w:rsidR="00AC2E79" w:rsidRPr="009D15EA">
        <w:rPr>
          <w:rFonts w:ascii="Times New Roman" w:hAnsi="Times New Roman" w:cs="Times New Roman"/>
          <w:sz w:val="24"/>
          <w:szCs w:val="24"/>
        </w:rPr>
        <w:t>Mulalakuwa</w:t>
      </w:r>
      <w:proofErr w:type="spellEnd"/>
      <w:r w:rsidR="00AC2E79" w:rsidRPr="009D15EA">
        <w:rPr>
          <w:rFonts w:ascii="Times New Roman" w:hAnsi="Times New Roman" w:cs="Times New Roman"/>
          <w:sz w:val="24"/>
          <w:szCs w:val="24"/>
        </w:rPr>
        <w:t xml:space="preserve"> (14.9km)</w:t>
      </w:r>
      <w:r w:rsidR="00C42EFF">
        <w:rPr>
          <w:rFonts w:ascii="Times New Roman" w:hAnsi="Times New Roman" w:cs="Times New Roman"/>
          <w:sz w:val="24"/>
          <w:szCs w:val="24"/>
        </w:rPr>
        <w:t>.</w:t>
      </w:r>
      <w:r w:rsidR="0041433E">
        <w:rPr>
          <w:rFonts w:ascii="Times New Roman" w:hAnsi="Times New Roman" w:cs="Times New Roman"/>
          <w:sz w:val="24"/>
          <w:szCs w:val="24"/>
        </w:rPr>
        <w:t xml:space="preserve"> </w:t>
      </w:r>
      <w:proofErr w:type="gramStart"/>
      <w:r w:rsidR="0041433E">
        <w:rPr>
          <w:rFonts w:ascii="Times New Roman" w:hAnsi="Times New Roman" w:cs="Times New Roman"/>
          <w:sz w:val="24"/>
          <w:szCs w:val="24"/>
        </w:rPr>
        <w:t>source</w:t>
      </w:r>
      <w:proofErr w:type="gramEnd"/>
      <w:r w:rsidR="0041433E">
        <w:rPr>
          <w:rFonts w:ascii="Times New Roman" w:hAnsi="Times New Roman" w:cs="Times New Roman"/>
          <w:sz w:val="24"/>
          <w:szCs w:val="24"/>
        </w:rPr>
        <w:t xml:space="preserve"> of  information obtained from </w:t>
      </w:r>
      <w:commentRangeEnd w:id="399"/>
      <w:r w:rsidR="00211E84">
        <w:rPr>
          <w:rStyle w:val="CommentReference"/>
        </w:rPr>
        <w:commentReference w:id="399"/>
      </w:r>
      <w:ins w:id="400" w:author="Nyamisi Peter" w:date="2022-12-28T10:27:00Z">
        <w:r w:rsidR="00211E84" w:rsidDel="00211E84">
          <w:t xml:space="preserve"> </w:t>
        </w:r>
      </w:ins>
      <w:del w:id="401" w:author="Nyamisi Peter" w:date="2022-12-28T10:27:00Z">
        <w:r w:rsidR="00F524A4" w:rsidDel="00211E84">
          <w:fldChar w:fldCharType="begin"/>
        </w:r>
        <w:r w:rsidR="00F524A4" w:rsidDel="00211E84">
          <w:delInstrText xml:space="preserve"> HYPERLINK "https://travelingluck.com/Africa/Tanzania/Tanzania+%28general%29/_152975_Msimbazi+River.html" </w:delInstrText>
        </w:r>
        <w:r w:rsidR="00F524A4" w:rsidDel="00211E84">
          <w:fldChar w:fldCharType="separate"/>
        </w:r>
        <w:r w:rsidR="0041433E" w:rsidRPr="009D15EA" w:rsidDel="00211E84">
          <w:rPr>
            <w:rStyle w:val="Hyperlink"/>
            <w:rFonts w:ascii="Times New Roman" w:hAnsi="Times New Roman" w:cs="Times New Roman"/>
            <w:sz w:val="24"/>
            <w:szCs w:val="24"/>
          </w:rPr>
          <w:delText>https://travelingluck.com/Africa/Tanzania/Tanzania+%28general%29/_152975_Msimbazi+River.html</w:delText>
        </w:r>
        <w:r w:rsidR="00F524A4" w:rsidDel="00211E84">
          <w:rPr>
            <w:rStyle w:val="Hyperlink"/>
            <w:rFonts w:ascii="Times New Roman" w:hAnsi="Times New Roman" w:cs="Times New Roman"/>
            <w:sz w:val="24"/>
            <w:szCs w:val="24"/>
          </w:rPr>
          <w:fldChar w:fldCharType="end"/>
        </w:r>
      </w:del>
    </w:p>
    <w:p w14:paraId="616132FA" w14:textId="037DB8F9" w:rsidR="00B05499" w:rsidRDefault="00B05499" w:rsidP="00852FB7">
      <w:pPr>
        <w:spacing w:line="360" w:lineRule="auto"/>
        <w:rPr>
          <w:ins w:id="402" w:author="Nyamisi Peter" w:date="2022-12-28T10:27:00Z"/>
          <w:rStyle w:val="Hyperlink"/>
          <w:rFonts w:ascii="Times New Roman" w:hAnsi="Times New Roman" w:cs="Times New Roman"/>
          <w:sz w:val="24"/>
          <w:szCs w:val="24"/>
        </w:rPr>
      </w:pPr>
      <w:ins w:id="403" w:author="Nyamisi Peter" w:date="2022-12-28T10:40:00Z">
        <w:r>
          <w:rPr>
            <w:rFonts w:ascii="Times New Roman" w:hAnsi="Times New Roman" w:cs="Times New Roman"/>
            <w:color w:val="000000"/>
            <w:sz w:val="24"/>
            <w:szCs w:val="24"/>
          </w:rPr>
          <w:t xml:space="preserve">There will be three study sites at the upper zone of the river </w:t>
        </w:r>
        <w:proofErr w:type="gramStart"/>
        <w:r>
          <w:rPr>
            <w:rFonts w:ascii="Times New Roman" w:hAnsi="Times New Roman" w:cs="Times New Roman"/>
            <w:color w:val="000000"/>
            <w:sz w:val="24"/>
            <w:szCs w:val="24"/>
          </w:rPr>
          <w:t>( upstream</w:t>
        </w:r>
        <w:proofErr w:type="gramEnd"/>
        <w:r>
          <w:rPr>
            <w:rFonts w:ascii="Times New Roman" w:hAnsi="Times New Roman" w:cs="Times New Roman"/>
            <w:color w:val="000000"/>
            <w:sz w:val="24"/>
            <w:szCs w:val="24"/>
          </w:rPr>
          <w:t xml:space="preserve">) at around </w:t>
        </w:r>
        <w:proofErr w:type="spellStart"/>
        <w:r>
          <w:rPr>
            <w:rFonts w:ascii="Times New Roman" w:hAnsi="Times New Roman" w:cs="Times New Roman"/>
            <w:color w:val="000000"/>
            <w:sz w:val="24"/>
            <w:szCs w:val="24"/>
          </w:rPr>
          <w:t>Kisarawe</w:t>
        </w:r>
        <w:proofErr w:type="spellEnd"/>
        <w:r>
          <w:rPr>
            <w:rFonts w:ascii="Times New Roman" w:hAnsi="Times New Roman" w:cs="Times New Roman"/>
            <w:color w:val="000000"/>
            <w:sz w:val="24"/>
            <w:szCs w:val="24"/>
          </w:rPr>
          <w:t xml:space="preserve">, the middle zone at </w:t>
        </w:r>
        <w:proofErr w:type="spellStart"/>
        <w:r>
          <w:rPr>
            <w:rFonts w:ascii="Times New Roman" w:hAnsi="Times New Roman" w:cs="Times New Roman"/>
            <w:color w:val="000000"/>
            <w:sz w:val="24"/>
            <w:szCs w:val="24"/>
          </w:rPr>
          <w:t>Ubungo</w:t>
        </w:r>
        <w:proofErr w:type="spellEnd"/>
        <w:r>
          <w:rPr>
            <w:rFonts w:ascii="Times New Roman" w:hAnsi="Times New Roman" w:cs="Times New Roman"/>
            <w:color w:val="000000"/>
            <w:sz w:val="24"/>
            <w:szCs w:val="24"/>
          </w:rPr>
          <w:t xml:space="preserve">, and the lower zone at the river mouth around </w:t>
        </w:r>
        <w:proofErr w:type="spellStart"/>
        <w:r>
          <w:rPr>
            <w:rFonts w:ascii="Times New Roman" w:hAnsi="Times New Roman" w:cs="Times New Roman"/>
            <w:color w:val="000000"/>
            <w:sz w:val="24"/>
            <w:szCs w:val="24"/>
          </w:rPr>
          <w:t>Salender</w:t>
        </w:r>
        <w:proofErr w:type="spellEnd"/>
        <w:r>
          <w:rPr>
            <w:rFonts w:ascii="Times New Roman" w:hAnsi="Times New Roman" w:cs="Times New Roman"/>
            <w:color w:val="000000"/>
            <w:sz w:val="24"/>
            <w:szCs w:val="24"/>
          </w:rPr>
          <w:t xml:space="preserve"> bridge</w:t>
        </w:r>
      </w:ins>
      <w:ins w:id="404" w:author="Nyamisi Peter" w:date="2022-12-28T10:41:00Z">
        <w:r>
          <w:rPr>
            <w:rFonts w:ascii="Times New Roman" w:hAnsi="Times New Roman" w:cs="Times New Roman"/>
            <w:color w:val="000000"/>
            <w:sz w:val="24"/>
            <w:szCs w:val="24"/>
          </w:rPr>
          <w:t>.</w:t>
        </w:r>
      </w:ins>
    </w:p>
    <w:p w14:paraId="5272C060" w14:textId="6FECC9D6" w:rsidR="00211E84" w:rsidRDefault="00211E84" w:rsidP="00852FB7">
      <w:pPr>
        <w:spacing w:line="360" w:lineRule="auto"/>
        <w:rPr>
          <w:ins w:id="405" w:author="Nyamisi Peter" w:date="2022-12-28T10:39:00Z"/>
          <w:rStyle w:val="Hyperlink"/>
          <w:rFonts w:ascii="Times New Roman" w:hAnsi="Times New Roman" w:cs="Times New Roman"/>
          <w:sz w:val="24"/>
          <w:szCs w:val="24"/>
        </w:rPr>
      </w:pPr>
      <w:ins w:id="406" w:author="Nyamisi Peter" w:date="2022-12-28T10:27:00Z">
        <w:r>
          <w:rPr>
            <w:rStyle w:val="Hyperlink"/>
            <w:rFonts w:ascii="Times New Roman" w:hAnsi="Times New Roman" w:cs="Times New Roman"/>
            <w:sz w:val="24"/>
            <w:szCs w:val="24"/>
          </w:rPr>
          <w:t>Add the paragraph</w:t>
        </w:r>
      </w:ins>
      <w:ins w:id="407" w:author="Nyamisi Peter" w:date="2022-12-28T10:28:00Z">
        <w:r>
          <w:rPr>
            <w:rStyle w:val="Hyperlink"/>
            <w:rFonts w:ascii="Times New Roman" w:hAnsi="Times New Roman" w:cs="Times New Roman"/>
            <w:sz w:val="24"/>
            <w:szCs w:val="24"/>
          </w:rPr>
          <w:t>s</w:t>
        </w:r>
      </w:ins>
      <w:ins w:id="408" w:author="Nyamisi Peter" w:date="2022-12-28T10:27:00Z">
        <w:r>
          <w:rPr>
            <w:rStyle w:val="Hyperlink"/>
            <w:rFonts w:ascii="Times New Roman" w:hAnsi="Times New Roman" w:cs="Times New Roman"/>
            <w:sz w:val="24"/>
            <w:szCs w:val="24"/>
          </w:rPr>
          <w:t xml:space="preserve"> from introduction section which I pointed out that fit here</w:t>
        </w:r>
      </w:ins>
    </w:p>
    <w:p w14:paraId="7CE6D373" w14:textId="77777777" w:rsidR="00B05499" w:rsidRDefault="00B05499" w:rsidP="00852FB7">
      <w:pPr>
        <w:spacing w:line="360" w:lineRule="auto"/>
      </w:pPr>
    </w:p>
    <w:p w14:paraId="5B1311EF" w14:textId="77777777" w:rsidR="006A186A" w:rsidRPr="008A629D" w:rsidRDefault="006A186A" w:rsidP="00211E84">
      <w:pPr>
        <w:spacing w:line="360" w:lineRule="auto"/>
        <w:pPrChange w:id="409" w:author="Nyamisi Peter" w:date="2022-12-28T10:27:00Z">
          <w:pPr>
            <w:pStyle w:val="NormalWeb"/>
            <w:spacing w:before="0" w:beforeAutospacing="0" w:line="360" w:lineRule="auto"/>
            <w:ind w:left="1440"/>
            <w:jc w:val="both"/>
          </w:pPr>
        </w:pPrChange>
      </w:pPr>
      <w:r w:rsidRPr="008A629D">
        <w:rPr>
          <w:noProof/>
        </w:rPr>
        <w:lastRenderedPageBreak/>
        <w:drawing>
          <wp:inline distT="0" distB="0" distL="0" distR="0" wp14:anchorId="1A36320B" wp14:editId="2C2A99BA">
            <wp:extent cx="4227444" cy="2782956"/>
            <wp:effectExtent l="19050" t="0" r="1656" b="0"/>
            <wp:docPr id="3" name="Picture 1" descr="C:\Users\USER\AppData\Local\Microsoft\Windows\INetCache\Content.Word\IMG_20221123_211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20221123_21125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9033" cy="2797168"/>
                    </a:xfrm>
                    <a:prstGeom prst="rect">
                      <a:avLst/>
                    </a:prstGeom>
                    <a:noFill/>
                    <a:ln>
                      <a:noFill/>
                    </a:ln>
                  </pic:spPr>
                </pic:pic>
              </a:graphicData>
            </a:graphic>
          </wp:inline>
        </w:drawing>
      </w:r>
    </w:p>
    <w:p w14:paraId="05A3E827" w14:textId="186C30DE" w:rsidR="00E40AAB" w:rsidRDefault="006A186A" w:rsidP="00E40AAB">
      <w:pPr>
        <w:pStyle w:val="Caption"/>
        <w:rPr>
          <w:rFonts w:ascii="Times New Roman" w:eastAsiaTheme="minorEastAsia" w:hAnsi="Times New Roman" w:cs="Times New Roman"/>
          <w:b w:val="0"/>
          <w:bCs w:val="0"/>
          <w:color w:val="auto"/>
          <w:sz w:val="24"/>
          <w:szCs w:val="24"/>
          <w:lang w:val="en-GB"/>
        </w:rPr>
      </w:pPr>
      <w:bookmarkStart w:id="410" w:name="_Toc175032194"/>
      <w:commentRangeStart w:id="411"/>
      <w:r w:rsidRPr="00D85A5A">
        <w:rPr>
          <w:rFonts w:ascii="Times New Roman" w:eastAsiaTheme="minorEastAsia" w:hAnsi="Times New Roman" w:cs="Times New Roman"/>
          <w:b w:val="0"/>
          <w:bCs w:val="0"/>
          <w:color w:val="auto"/>
          <w:sz w:val="24"/>
          <w:szCs w:val="24"/>
          <w:lang w:val="en-GB"/>
        </w:rPr>
        <w:t xml:space="preserve">Figure </w:t>
      </w:r>
      <w:commentRangeEnd w:id="411"/>
      <w:r w:rsidR="008D5774">
        <w:rPr>
          <w:rStyle w:val="CommentReference"/>
          <w:b w:val="0"/>
          <w:bCs w:val="0"/>
          <w:color w:val="auto"/>
        </w:rPr>
        <w:commentReference w:id="411"/>
      </w:r>
      <w:r w:rsidR="003C73C5" w:rsidRPr="00D85A5A">
        <w:rPr>
          <w:rFonts w:ascii="Times New Roman" w:eastAsiaTheme="minorEastAsia" w:hAnsi="Times New Roman" w:cs="Times New Roman"/>
          <w:b w:val="0"/>
          <w:bCs w:val="0"/>
          <w:color w:val="auto"/>
          <w:sz w:val="24"/>
          <w:szCs w:val="24"/>
          <w:lang w:val="en-GB"/>
        </w:rPr>
        <w:fldChar w:fldCharType="begin"/>
      </w:r>
      <w:r w:rsidRPr="00D85A5A">
        <w:rPr>
          <w:rFonts w:ascii="Times New Roman" w:eastAsiaTheme="minorEastAsia" w:hAnsi="Times New Roman" w:cs="Times New Roman"/>
          <w:b w:val="0"/>
          <w:bCs w:val="0"/>
          <w:color w:val="auto"/>
          <w:sz w:val="24"/>
          <w:szCs w:val="24"/>
          <w:lang w:val="en-GB"/>
        </w:rPr>
        <w:instrText xml:space="preserve"> SEQ Figure \* ARABIC </w:instrText>
      </w:r>
      <w:r w:rsidR="003C73C5" w:rsidRPr="00D85A5A">
        <w:rPr>
          <w:rFonts w:ascii="Times New Roman" w:eastAsiaTheme="minorEastAsia" w:hAnsi="Times New Roman" w:cs="Times New Roman"/>
          <w:b w:val="0"/>
          <w:bCs w:val="0"/>
          <w:color w:val="auto"/>
          <w:sz w:val="24"/>
          <w:szCs w:val="24"/>
          <w:lang w:val="en-GB"/>
        </w:rPr>
        <w:fldChar w:fldCharType="separate"/>
      </w:r>
      <w:r w:rsidR="0073375F">
        <w:rPr>
          <w:rFonts w:ascii="Times New Roman" w:eastAsiaTheme="minorEastAsia" w:hAnsi="Times New Roman" w:cs="Times New Roman"/>
          <w:b w:val="0"/>
          <w:bCs w:val="0"/>
          <w:noProof/>
          <w:color w:val="auto"/>
          <w:sz w:val="24"/>
          <w:szCs w:val="24"/>
          <w:lang w:val="en-GB"/>
        </w:rPr>
        <w:t>3</w:t>
      </w:r>
      <w:r w:rsidR="003C73C5" w:rsidRPr="00D85A5A">
        <w:rPr>
          <w:rFonts w:ascii="Times New Roman" w:eastAsiaTheme="minorEastAsia" w:hAnsi="Times New Roman" w:cs="Times New Roman"/>
          <w:b w:val="0"/>
          <w:bCs w:val="0"/>
          <w:color w:val="auto"/>
          <w:sz w:val="24"/>
          <w:szCs w:val="24"/>
          <w:lang w:val="en-GB"/>
        </w:rPr>
        <w:fldChar w:fldCharType="end"/>
      </w:r>
      <w:r w:rsidRPr="00D85A5A">
        <w:rPr>
          <w:rFonts w:ascii="Times New Roman" w:eastAsiaTheme="minorEastAsia" w:hAnsi="Times New Roman" w:cs="Times New Roman"/>
          <w:b w:val="0"/>
          <w:bCs w:val="0"/>
          <w:color w:val="auto"/>
          <w:sz w:val="24"/>
          <w:szCs w:val="24"/>
          <w:lang w:val="en-GB"/>
        </w:rPr>
        <w:t xml:space="preserve">  </w:t>
      </w:r>
      <w:ins w:id="412" w:author="Nyamisi Peter" w:date="2022-12-28T10:30:00Z">
        <w:r w:rsidR="008B27A5">
          <w:rPr>
            <w:rFonts w:ascii="Times New Roman" w:eastAsiaTheme="minorEastAsia" w:hAnsi="Times New Roman" w:cs="Times New Roman"/>
            <w:b w:val="0"/>
            <w:bCs w:val="0"/>
            <w:color w:val="auto"/>
            <w:sz w:val="24"/>
            <w:szCs w:val="24"/>
            <w:lang w:val="en-GB"/>
          </w:rPr>
          <w:t>A</w:t>
        </w:r>
      </w:ins>
      <w:del w:id="413" w:author="Nyamisi Peter" w:date="2022-12-28T10:30:00Z">
        <w:r w:rsidRPr="00D85A5A" w:rsidDel="008B27A5">
          <w:rPr>
            <w:rFonts w:ascii="Times New Roman" w:eastAsiaTheme="minorEastAsia" w:hAnsi="Times New Roman" w:cs="Times New Roman"/>
            <w:b w:val="0"/>
            <w:bCs w:val="0"/>
            <w:color w:val="auto"/>
            <w:sz w:val="24"/>
            <w:szCs w:val="24"/>
            <w:lang w:val="en-GB"/>
          </w:rPr>
          <w:delText>a</w:delText>
        </w:r>
      </w:del>
      <w:r w:rsidRPr="00D85A5A">
        <w:rPr>
          <w:rFonts w:ascii="Times New Roman" w:eastAsiaTheme="minorEastAsia" w:hAnsi="Times New Roman" w:cs="Times New Roman"/>
          <w:b w:val="0"/>
          <w:bCs w:val="0"/>
          <w:color w:val="auto"/>
          <w:sz w:val="24"/>
          <w:szCs w:val="24"/>
          <w:lang w:val="en-GB"/>
        </w:rPr>
        <w:t xml:space="preserve"> map showing the catchment area</w:t>
      </w:r>
      <w:r>
        <w:rPr>
          <w:rFonts w:ascii="Times New Roman" w:eastAsiaTheme="minorEastAsia" w:hAnsi="Times New Roman" w:cs="Times New Roman"/>
          <w:b w:val="0"/>
          <w:bCs w:val="0"/>
          <w:color w:val="auto"/>
          <w:sz w:val="24"/>
          <w:szCs w:val="24"/>
          <w:lang w:val="en-GB"/>
        </w:rPr>
        <w:t xml:space="preserve"> and tributaries </w:t>
      </w:r>
      <w:r w:rsidRPr="00D85A5A">
        <w:rPr>
          <w:rFonts w:ascii="Times New Roman" w:eastAsiaTheme="minorEastAsia" w:hAnsi="Times New Roman" w:cs="Times New Roman"/>
          <w:b w:val="0"/>
          <w:bCs w:val="0"/>
          <w:color w:val="auto"/>
          <w:sz w:val="24"/>
          <w:szCs w:val="24"/>
          <w:lang w:val="en-GB"/>
        </w:rPr>
        <w:t xml:space="preserve">of </w:t>
      </w:r>
      <w:proofErr w:type="spellStart"/>
      <w:r w:rsidRPr="00D85A5A">
        <w:rPr>
          <w:rFonts w:ascii="Times New Roman" w:eastAsiaTheme="minorEastAsia" w:hAnsi="Times New Roman" w:cs="Times New Roman"/>
          <w:b w:val="0"/>
          <w:bCs w:val="0"/>
          <w:color w:val="auto"/>
          <w:sz w:val="24"/>
          <w:szCs w:val="24"/>
          <w:lang w:val="en-GB"/>
        </w:rPr>
        <w:t>Msimbazi</w:t>
      </w:r>
      <w:proofErr w:type="spellEnd"/>
      <w:r w:rsidRPr="00D85A5A">
        <w:rPr>
          <w:rFonts w:ascii="Times New Roman" w:eastAsiaTheme="minorEastAsia" w:hAnsi="Times New Roman" w:cs="Times New Roman"/>
          <w:b w:val="0"/>
          <w:bCs w:val="0"/>
          <w:color w:val="auto"/>
          <w:sz w:val="24"/>
          <w:szCs w:val="24"/>
          <w:lang w:val="en-GB"/>
        </w:rPr>
        <w:t xml:space="preserve"> River.</w:t>
      </w:r>
      <w:bookmarkEnd w:id="410"/>
      <w:r w:rsidRPr="00D85A5A">
        <w:rPr>
          <w:rFonts w:ascii="Times New Roman" w:eastAsiaTheme="minorEastAsia" w:hAnsi="Times New Roman" w:cs="Times New Roman"/>
          <w:b w:val="0"/>
          <w:bCs w:val="0"/>
          <w:color w:val="auto"/>
          <w:sz w:val="24"/>
          <w:szCs w:val="24"/>
          <w:lang w:val="en-GB"/>
        </w:rPr>
        <w:t xml:space="preserve"> </w:t>
      </w:r>
    </w:p>
    <w:p w14:paraId="7C0DC9FA" w14:textId="77777777" w:rsidR="00E40AAB" w:rsidRDefault="00E40AAB" w:rsidP="00E40AAB">
      <w:pPr>
        <w:pStyle w:val="Caption"/>
        <w:rPr>
          <w:rFonts w:ascii="Times New Roman" w:eastAsiaTheme="minorEastAsia" w:hAnsi="Times New Roman" w:cs="Times New Roman"/>
          <w:b w:val="0"/>
          <w:bCs w:val="0"/>
          <w:color w:val="auto"/>
          <w:sz w:val="24"/>
          <w:szCs w:val="24"/>
          <w:lang w:val="en-GB"/>
        </w:rPr>
      </w:pPr>
    </w:p>
    <w:p w14:paraId="380A634C" w14:textId="77777777" w:rsidR="00632C71" w:rsidRPr="00E40AAB" w:rsidRDefault="00F83892" w:rsidP="00E40AAB">
      <w:pPr>
        <w:pStyle w:val="Caption"/>
        <w:rPr>
          <w:rStyle w:val="Heading2Char"/>
          <w:rFonts w:eastAsiaTheme="minorEastAsia"/>
          <w:b/>
          <w:bCs w:val="0"/>
          <w:color w:val="auto"/>
          <w:lang w:val="en-GB"/>
        </w:rPr>
      </w:pPr>
      <w:commentRangeStart w:id="414"/>
      <w:r w:rsidRPr="008A629D">
        <w:br/>
      </w:r>
      <w:bookmarkStart w:id="415" w:name="_Toc175165170"/>
      <w:r w:rsidR="00632C71" w:rsidRPr="00E40AAB">
        <w:rPr>
          <w:rStyle w:val="Heading2Char"/>
          <w:b/>
        </w:rPr>
        <w:t xml:space="preserve">2.2 </w:t>
      </w:r>
      <w:r w:rsidR="00F37971" w:rsidRPr="00E40AAB">
        <w:rPr>
          <w:rStyle w:val="Heading2Char"/>
          <w:b/>
        </w:rPr>
        <w:t>S</w:t>
      </w:r>
      <w:r w:rsidRPr="00E40AAB">
        <w:rPr>
          <w:rStyle w:val="Heading2Char"/>
          <w:b/>
        </w:rPr>
        <w:t>ampling design</w:t>
      </w:r>
      <w:r w:rsidR="00F841ED" w:rsidRPr="00E40AAB">
        <w:rPr>
          <w:rStyle w:val="Heading2Char"/>
          <w:b/>
        </w:rPr>
        <w:t xml:space="preserve"> and analytical methods</w:t>
      </w:r>
      <w:bookmarkEnd w:id="415"/>
      <w:commentRangeEnd w:id="414"/>
      <w:r w:rsidR="00B05499">
        <w:rPr>
          <w:rStyle w:val="CommentReference"/>
          <w:b w:val="0"/>
          <w:bCs w:val="0"/>
          <w:color w:val="auto"/>
        </w:rPr>
        <w:commentReference w:id="414"/>
      </w:r>
    </w:p>
    <w:p w14:paraId="01902E9C" w14:textId="77777777" w:rsidR="00501922" w:rsidRDefault="00501922" w:rsidP="00617460">
      <w:pPr>
        <w:spacing w:after="0" w:line="360" w:lineRule="auto"/>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All parameters that will be covered in this study are includes:</w:t>
      </w:r>
      <w:r w:rsidR="00922FB9">
        <w:rPr>
          <w:rFonts w:ascii="Times New Roman" w:hAnsi="Times New Roman" w:cs="Times New Roman"/>
          <w:color w:val="000000"/>
          <w:sz w:val="24"/>
          <w:szCs w:val="24"/>
        </w:rPr>
        <w:t xml:space="preserve"> quantitative water quality parameter-</w:t>
      </w:r>
      <w:commentRangeStart w:id="416"/>
      <w:r w:rsidR="00922FB9">
        <w:rPr>
          <w:rFonts w:ascii="Times New Roman" w:hAnsi="Times New Roman" w:cs="Times New Roman"/>
          <w:color w:val="000000"/>
          <w:sz w:val="24"/>
          <w:szCs w:val="24"/>
        </w:rPr>
        <w:t xml:space="preserve">physical </w:t>
      </w:r>
      <w:r w:rsidRPr="008A629D">
        <w:rPr>
          <w:rFonts w:ascii="Times New Roman" w:hAnsi="Times New Roman" w:cs="Times New Roman"/>
          <w:color w:val="000000"/>
          <w:sz w:val="24"/>
          <w:szCs w:val="24"/>
        </w:rPr>
        <w:t>(temperature, conductivity/salinity, turbidity</w:t>
      </w:r>
      <w:r w:rsidR="003202DB">
        <w:rPr>
          <w:rFonts w:ascii="Times New Roman" w:hAnsi="Times New Roman" w:cs="Times New Roman"/>
          <w:color w:val="000000"/>
          <w:sz w:val="24"/>
          <w:szCs w:val="24"/>
        </w:rPr>
        <w:t>,</w:t>
      </w:r>
      <w:r w:rsidR="003202DB" w:rsidRPr="003202DB">
        <w:rPr>
          <w:rFonts w:ascii="Times New Roman" w:hAnsi="Times New Roman" w:cs="Times New Roman"/>
          <w:color w:val="000000"/>
          <w:sz w:val="24"/>
          <w:szCs w:val="24"/>
        </w:rPr>
        <w:t xml:space="preserve"> Suspended solids (TSS)</w:t>
      </w:r>
      <w:r w:rsidRPr="008A629D">
        <w:rPr>
          <w:rFonts w:ascii="Times New Roman" w:hAnsi="Times New Roman" w:cs="Times New Roman"/>
          <w:color w:val="000000"/>
          <w:sz w:val="24"/>
          <w:szCs w:val="24"/>
        </w:rPr>
        <w:t>, and TDS)</w:t>
      </w:r>
      <w:r w:rsidR="003202DB">
        <w:rPr>
          <w:rFonts w:ascii="Times New Roman" w:hAnsi="Times New Roman" w:cs="Times New Roman"/>
          <w:color w:val="000000"/>
          <w:sz w:val="24"/>
          <w:szCs w:val="24"/>
        </w:rPr>
        <w:t xml:space="preserve"> </w:t>
      </w:r>
      <w:commentRangeEnd w:id="416"/>
      <w:r w:rsidR="00B05499">
        <w:rPr>
          <w:rStyle w:val="CommentReference"/>
        </w:rPr>
        <w:commentReference w:id="416"/>
      </w:r>
      <w:r w:rsidR="003202DB">
        <w:rPr>
          <w:rFonts w:ascii="Times New Roman" w:hAnsi="Times New Roman" w:cs="Times New Roman"/>
          <w:color w:val="000000"/>
          <w:sz w:val="24"/>
          <w:szCs w:val="24"/>
        </w:rPr>
        <w:t xml:space="preserve">will be measured directly using </w:t>
      </w:r>
      <w:proofErr w:type="spellStart"/>
      <w:r w:rsidR="003202DB">
        <w:rPr>
          <w:rFonts w:ascii="Times New Roman" w:hAnsi="Times New Roman" w:cs="Times New Roman"/>
          <w:color w:val="000000"/>
          <w:sz w:val="24"/>
          <w:szCs w:val="24"/>
        </w:rPr>
        <w:t>multiparameter</w:t>
      </w:r>
      <w:proofErr w:type="spellEnd"/>
      <w:r w:rsidRPr="008A629D">
        <w:rPr>
          <w:rFonts w:ascii="Times New Roman" w:hAnsi="Times New Roman" w:cs="Times New Roman"/>
          <w:color w:val="000000"/>
          <w:sz w:val="24"/>
          <w:szCs w:val="24"/>
        </w:rPr>
        <w:t xml:space="preserve"> and chemical (</w:t>
      </w:r>
      <w:commentRangeStart w:id="417"/>
      <w:r w:rsidRPr="008A629D">
        <w:rPr>
          <w:rFonts w:ascii="Times New Roman" w:hAnsi="Times New Roman" w:cs="Times New Roman"/>
          <w:color w:val="000000"/>
          <w:sz w:val="24"/>
          <w:szCs w:val="24"/>
        </w:rPr>
        <w:t>pH</w:t>
      </w:r>
      <w:commentRangeEnd w:id="417"/>
      <w:r w:rsidR="00B05499">
        <w:rPr>
          <w:rStyle w:val="CommentReference"/>
        </w:rPr>
        <w:commentReference w:id="417"/>
      </w:r>
      <w:r w:rsidRPr="008A629D">
        <w:rPr>
          <w:rFonts w:ascii="Times New Roman" w:hAnsi="Times New Roman" w:cs="Times New Roman"/>
          <w:color w:val="000000"/>
          <w:sz w:val="24"/>
          <w:szCs w:val="24"/>
        </w:rPr>
        <w:t xml:space="preserve">, total phosphate, </w:t>
      </w:r>
      <w:commentRangeStart w:id="418"/>
      <w:r w:rsidRPr="008A629D">
        <w:rPr>
          <w:rFonts w:ascii="Times New Roman" w:hAnsi="Times New Roman" w:cs="Times New Roman"/>
          <w:color w:val="000000"/>
          <w:sz w:val="24"/>
          <w:szCs w:val="24"/>
        </w:rPr>
        <w:t>chlorophyll a</w:t>
      </w:r>
      <w:commentRangeEnd w:id="418"/>
      <w:r w:rsidR="00B05499">
        <w:rPr>
          <w:rStyle w:val="CommentReference"/>
        </w:rPr>
        <w:commentReference w:id="418"/>
      </w:r>
      <w:r w:rsidRPr="008A629D">
        <w:rPr>
          <w:rFonts w:ascii="Times New Roman" w:hAnsi="Times New Roman" w:cs="Times New Roman"/>
          <w:color w:val="000000"/>
          <w:sz w:val="24"/>
          <w:szCs w:val="24"/>
        </w:rPr>
        <w:t xml:space="preserve">, electric </w:t>
      </w:r>
      <w:commentRangeStart w:id="419"/>
      <w:r w:rsidRPr="008A629D">
        <w:rPr>
          <w:rFonts w:ascii="Times New Roman" w:hAnsi="Times New Roman" w:cs="Times New Roman"/>
          <w:color w:val="000000"/>
          <w:sz w:val="24"/>
          <w:szCs w:val="24"/>
        </w:rPr>
        <w:t>conductivity and nitrogen as well dissolved oxygen</w:t>
      </w:r>
      <w:commentRangeEnd w:id="419"/>
      <w:r w:rsidR="00B05499">
        <w:rPr>
          <w:rStyle w:val="CommentReference"/>
        </w:rPr>
        <w:commentReference w:id="419"/>
      </w:r>
      <w:r w:rsidRPr="008A629D">
        <w:rPr>
          <w:rFonts w:ascii="Times New Roman" w:hAnsi="Times New Roman" w:cs="Times New Roman"/>
          <w:color w:val="000000"/>
          <w:sz w:val="24"/>
          <w:szCs w:val="24"/>
        </w:rPr>
        <w:t>)</w:t>
      </w:r>
      <w:r w:rsidR="003202DB" w:rsidRPr="003202DB">
        <w:rPr>
          <w:sz w:val="20"/>
          <w:szCs w:val="20"/>
        </w:rPr>
        <w:t xml:space="preserve"> </w:t>
      </w:r>
      <w:r w:rsidR="003202DB" w:rsidRPr="003202DB">
        <w:rPr>
          <w:rFonts w:ascii="Times New Roman" w:hAnsi="Times New Roman" w:cs="Times New Roman"/>
          <w:color w:val="000000"/>
          <w:sz w:val="24"/>
          <w:szCs w:val="24"/>
        </w:rPr>
        <w:t>will be done following standard methods (APHA 2012).</w:t>
      </w:r>
    </w:p>
    <w:p w14:paraId="1358BB8A" w14:textId="3D595A71" w:rsidR="003B00EB" w:rsidRDefault="00526497" w:rsidP="00621497">
      <w:pPr>
        <w:spacing w:before="240" w:after="0" w:line="360" w:lineRule="auto"/>
        <w:jc w:val="both"/>
        <w:rPr>
          <w:ins w:id="420" w:author="Nyamisi Peter" w:date="2022-12-28T10:43:00Z"/>
          <w:rFonts w:ascii="Times New Roman" w:hAnsi="Times New Roman" w:cs="Times New Roman"/>
          <w:color w:val="000000"/>
          <w:sz w:val="24"/>
          <w:szCs w:val="24"/>
        </w:rPr>
      </w:pPr>
      <w:del w:id="421" w:author="Nyamisi Peter" w:date="2022-12-28T10:35:00Z">
        <w:r w:rsidDel="00B05499">
          <w:rPr>
            <w:rFonts w:ascii="Times New Roman" w:hAnsi="Times New Roman" w:cs="Times New Roman"/>
            <w:color w:val="000000"/>
            <w:sz w:val="24"/>
            <w:szCs w:val="24"/>
          </w:rPr>
          <w:delText>The most common techniques to collect water samples in river and streams will be used</w:delText>
        </w:r>
        <w:r w:rsidR="00621497" w:rsidDel="00B05499">
          <w:rPr>
            <w:rFonts w:ascii="Times New Roman" w:hAnsi="Times New Roman" w:cs="Times New Roman"/>
            <w:color w:val="000000"/>
            <w:sz w:val="24"/>
            <w:szCs w:val="24"/>
          </w:rPr>
          <w:delText xml:space="preserve">,  manual </w:delText>
        </w:r>
      </w:del>
      <w:del w:id="422" w:author="Nyamisi Peter" w:date="2022-12-28T10:41:00Z">
        <w:r w:rsidR="00621497" w:rsidDel="00B05499">
          <w:rPr>
            <w:rFonts w:ascii="Times New Roman" w:hAnsi="Times New Roman" w:cs="Times New Roman"/>
            <w:color w:val="000000"/>
            <w:sz w:val="24"/>
            <w:szCs w:val="24"/>
          </w:rPr>
          <w:delText xml:space="preserve">sampling </w:delText>
        </w:r>
      </w:del>
      <w:del w:id="423" w:author="Nyamisi Peter" w:date="2022-12-28T10:36:00Z">
        <w:r w:rsidR="00621497" w:rsidDel="00B05499">
          <w:rPr>
            <w:rFonts w:ascii="Times New Roman" w:hAnsi="Times New Roman" w:cs="Times New Roman"/>
            <w:color w:val="000000"/>
            <w:sz w:val="24"/>
            <w:szCs w:val="24"/>
          </w:rPr>
          <w:delText>technique and  location</w:delText>
        </w:r>
        <w:r w:rsidR="00C05493" w:rsidDel="00B05499">
          <w:rPr>
            <w:rFonts w:ascii="Times New Roman" w:hAnsi="Times New Roman" w:cs="Times New Roman"/>
            <w:color w:val="000000"/>
            <w:sz w:val="24"/>
            <w:szCs w:val="24"/>
          </w:rPr>
          <w:delText xml:space="preserve"> of sampling will be</w:delText>
        </w:r>
      </w:del>
      <w:del w:id="424" w:author="Nyamisi Peter" w:date="2022-12-28T10:41:00Z">
        <w:r w:rsidR="00C05493" w:rsidDel="00B05499">
          <w:rPr>
            <w:rFonts w:ascii="Times New Roman" w:hAnsi="Times New Roman" w:cs="Times New Roman"/>
            <w:color w:val="000000"/>
            <w:sz w:val="24"/>
            <w:szCs w:val="24"/>
          </w:rPr>
          <w:delText xml:space="preserve"> upstream </w:delText>
        </w:r>
      </w:del>
      <w:del w:id="425" w:author="Nyamisi Peter" w:date="2022-12-28T10:37:00Z">
        <w:r w:rsidR="00C05493" w:rsidDel="00B05499">
          <w:rPr>
            <w:rFonts w:ascii="Times New Roman" w:hAnsi="Times New Roman" w:cs="Times New Roman"/>
            <w:color w:val="000000"/>
            <w:sz w:val="24"/>
            <w:szCs w:val="24"/>
          </w:rPr>
          <w:delText>(</w:delText>
        </w:r>
        <w:r w:rsidR="00621497" w:rsidDel="00B05499">
          <w:rPr>
            <w:rFonts w:ascii="Times New Roman" w:hAnsi="Times New Roman" w:cs="Times New Roman"/>
            <w:color w:val="000000"/>
            <w:sz w:val="24"/>
            <w:szCs w:val="24"/>
          </w:rPr>
          <w:delText>k</w:delText>
        </w:r>
      </w:del>
      <w:del w:id="426" w:author="Nyamisi Peter" w:date="2022-12-28T10:41:00Z">
        <w:r w:rsidR="00621497" w:rsidDel="00B05499">
          <w:rPr>
            <w:rFonts w:ascii="Times New Roman" w:hAnsi="Times New Roman" w:cs="Times New Roman"/>
            <w:color w:val="000000"/>
            <w:sz w:val="24"/>
            <w:szCs w:val="24"/>
          </w:rPr>
          <w:delText>isarawe</w:delText>
        </w:r>
      </w:del>
      <w:del w:id="427" w:author="Nyamisi Peter" w:date="2022-12-28T10:37:00Z">
        <w:r w:rsidR="00621497" w:rsidDel="00B05499">
          <w:rPr>
            <w:rFonts w:ascii="Times New Roman" w:hAnsi="Times New Roman" w:cs="Times New Roman"/>
            <w:color w:val="000000"/>
            <w:sz w:val="24"/>
            <w:szCs w:val="24"/>
          </w:rPr>
          <w:delText>)</w:delText>
        </w:r>
      </w:del>
      <w:del w:id="428" w:author="Nyamisi Peter" w:date="2022-12-28T10:41:00Z">
        <w:r w:rsidR="00621497" w:rsidDel="00B05499">
          <w:rPr>
            <w:rFonts w:ascii="Times New Roman" w:hAnsi="Times New Roman" w:cs="Times New Roman"/>
            <w:color w:val="000000"/>
            <w:sz w:val="24"/>
            <w:szCs w:val="24"/>
          </w:rPr>
          <w:delText xml:space="preserve">, </w:delText>
        </w:r>
      </w:del>
      <w:del w:id="429" w:author="Nyamisi Peter" w:date="2022-12-28T10:37:00Z">
        <w:r w:rsidR="00621497" w:rsidDel="00B05499">
          <w:rPr>
            <w:rFonts w:ascii="Times New Roman" w:hAnsi="Times New Roman" w:cs="Times New Roman"/>
            <w:color w:val="000000"/>
            <w:sz w:val="24"/>
            <w:szCs w:val="24"/>
          </w:rPr>
          <w:delText>downstream (</w:delText>
        </w:r>
      </w:del>
      <w:del w:id="430" w:author="Nyamisi Peter" w:date="2022-12-28T10:41:00Z">
        <w:r w:rsidR="00621497" w:rsidDel="00B05499">
          <w:rPr>
            <w:rFonts w:ascii="Times New Roman" w:hAnsi="Times New Roman" w:cs="Times New Roman"/>
            <w:color w:val="000000"/>
            <w:sz w:val="24"/>
            <w:szCs w:val="24"/>
          </w:rPr>
          <w:delText>Ubungo</w:delText>
        </w:r>
      </w:del>
      <w:del w:id="431" w:author="Nyamisi Peter" w:date="2022-12-28T10:37:00Z">
        <w:r w:rsidR="00621497" w:rsidDel="00B05499">
          <w:rPr>
            <w:rFonts w:ascii="Times New Roman" w:hAnsi="Times New Roman" w:cs="Times New Roman"/>
            <w:color w:val="000000"/>
            <w:sz w:val="24"/>
            <w:szCs w:val="24"/>
          </w:rPr>
          <w:delText xml:space="preserve"> and Jangwani )</w:delText>
        </w:r>
      </w:del>
      <w:del w:id="432" w:author="Nyamisi Peter" w:date="2022-12-28T10:41:00Z">
        <w:r w:rsidR="00621497" w:rsidDel="00B05499">
          <w:rPr>
            <w:rFonts w:ascii="Times New Roman" w:hAnsi="Times New Roman" w:cs="Times New Roman"/>
            <w:color w:val="000000"/>
            <w:sz w:val="24"/>
            <w:szCs w:val="24"/>
          </w:rPr>
          <w:delText xml:space="preserve">, river mouth </w:delText>
        </w:r>
      </w:del>
      <w:del w:id="433" w:author="Nyamisi Peter" w:date="2022-12-28T10:38:00Z">
        <w:r w:rsidR="00621497" w:rsidDel="00B05499">
          <w:rPr>
            <w:rFonts w:ascii="Times New Roman" w:hAnsi="Times New Roman" w:cs="Times New Roman"/>
            <w:color w:val="000000"/>
            <w:sz w:val="24"/>
            <w:szCs w:val="24"/>
          </w:rPr>
          <w:delText>(</w:delText>
        </w:r>
      </w:del>
      <w:del w:id="434" w:author="Nyamisi Peter" w:date="2022-12-28T10:41:00Z">
        <w:r w:rsidR="00621497" w:rsidDel="00B05499">
          <w:rPr>
            <w:rFonts w:ascii="Times New Roman" w:hAnsi="Times New Roman" w:cs="Times New Roman"/>
            <w:color w:val="000000"/>
            <w:sz w:val="24"/>
            <w:szCs w:val="24"/>
          </w:rPr>
          <w:delText>Salender</w:delText>
        </w:r>
        <w:r w:rsidR="003B00EB" w:rsidDel="00B05499">
          <w:rPr>
            <w:rFonts w:ascii="Times New Roman" w:hAnsi="Times New Roman" w:cs="Times New Roman"/>
            <w:color w:val="000000"/>
            <w:sz w:val="24"/>
            <w:szCs w:val="24"/>
          </w:rPr>
          <w:delText xml:space="preserve"> bridge</w:delText>
        </w:r>
      </w:del>
      <w:del w:id="435" w:author="Nyamisi Peter" w:date="2022-12-28T10:38:00Z">
        <w:r w:rsidR="00621497" w:rsidDel="00B05499">
          <w:rPr>
            <w:rFonts w:ascii="Times New Roman" w:hAnsi="Times New Roman" w:cs="Times New Roman"/>
            <w:color w:val="000000"/>
            <w:sz w:val="24"/>
            <w:szCs w:val="24"/>
          </w:rPr>
          <w:delText>)</w:delText>
        </w:r>
      </w:del>
      <w:del w:id="436" w:author="Nyamisi Peter" w:date="2022-12-28T10:41:00Z">
        <w:r w:rsidR="00621497" w:rsidDel="00B05499">
          <w:rPr>
            <w:rFonts w:ascii="Times New Roman" w:hAnsi="Times New Roman" w:cs="Times New Roman"/>
            <w:color w:val="000000"/>
            <w:sz w:val="24"/>
            <w:szCs w:val="24"/>
          </w:rPr>
          <w:delText>.</w:delText>
        </w:r>
        <w:r w:rsidR="004E1E4F" w:rsidDel="00B05499">
          <w:rPr>
            <w:rFonts w:ascii="Times New Roman" w:hAnsi="Times New Roman" w:cs="Times New Roman"/>
            <w:color w:val="000000"/>
            <w:sz w:val="24"/>
            <w:szCs w:val="24"/>
          </w:rPr>
          <w:delText xml:space="preserve"> </w:delText>
        </w:r>
      </w:del>
      <w:ins w:id="437" w:author="Nyamisi Peter" w:date="2022-12-28T10:38:00Z">
        <w:r w:rsidR="00B05499">
          <w:rPr>
            <w:rFonts w:ascii="Times New Roman" w:hAnsi="Times New Roman" w:cs="Times New Roman"/>
            <w:color w:val="000000"/>
            <w:sz w:val="24"/>
            <w:szCs w:val="24"/>
          </w:rPr>
          <w:t xml:space="preserve">At each study site </w:t>
        </w:r>
      </w:ins>
      <w:ins w:id="438" w:author="Nyamisi Peter" w:date="2022-12-28T10:41:00Z">
        <w:r w:rsidR="00A9065D">
          <w:rPr>
            <w:rFonts w:ascii="Times New Roman" w:hAnsi="Times New Roman" w:cs="Times New Roman"/>
            <w:color w:val="000000"/>
            <w:sz w:val="24"/>
            <w:szCs w:val="24"/>
          </w:rPr>
          <w:t>w</w:t>
        </w:r>
      </w:ins>
      <w:del w:id="439" w:author="Nyamisi Peter" w:date="2022-12-28T10:41:00Z">
        <w:r w:rsidR="00C05493" w:rsidDel="00A9065D">
          <w:rPr>
            <w:rFonts w:ascii="Times New Roman" w:hAnsi="Times New Roman" w:cs="Times New Roman"/>
            <w:color w:val="000000"/>
            <w:sz w:val="24"/>
            <w:szCs w:val="24"/>
          </w:rPr>
          <w:delText>W</w:delText>
        </w:r>
      </w:del>
      <w:r w:rsidR="00C05493">
        <w:rPr>
          <w:rFonts w:ascii="Times New Roman" w:hAnsi="Times New Roman" w:cs="Times New Roman"/>
          <w:color w:val="000000"/>
          <w:sz w:val="24"/>
          <w:szCs w:val="24"/>
        </w:rPr>
        <w:t>ater sample</w:t>
      </w:r>
      <w:del w:id="440" w:author="Nyamisi Peter" w:date="2022-12-28T10:41:00Z">
        <w:r w:rsidR="00C05493" w:rsidDel="00A9065D">
          <w:rPr>
            <w:rFonts w:ascii="Times New Roman" w:hAnsi="Times New Roman" w:cs="Times New Roman"/>
            <w:color w:val="000000"/>
            <w:sz w:val="24"/>
            <w:szCs w:val="24"/>
          </w:rPr>
          <w:delText>s</w:delText>
        </w:r>
      </w:del>
      <w:r w:rsidR="00C05493">
        <w:rPr>
          <w:rFonts w:ascii="Times New Roman" w:hAnsi="Times New Roman" w:cs="Times New Roman"/>
          <w:color w:val="000000"/>
          <w:sz w:val="24"/>
          <w:szCs w:val="24"/>
        </w:rPr>
        <w:t xml:space="preserve"> </w:t>
      </w:r>
      <w:ins w:id="441" w:author="Nyamisi Peter" w:date="2022-12-28T10:43:00Z">
        <w:r w:rsidR="00A9065D">
          <w:rPr>
            <w:rFonts w:ascii="Times New Roman" w:hAnsi="Times New Roman" w:cs="Times New Roman"/>
            <w:color w:val="000000"/>
            <w:sz w:val="24"/>
            <w:szCs w:val="24"/>
          </w:rPr>
          <w:t xml:space="preserve">for nutrients and </w:t>
        </w:r>
        <w:proofErr w:type="spellStart"/>
        <w:r w:rsidR="00A9065D">
          <w:rPr>
            <w:rFonts w:ascii="Times New Roman" w:hAnsi="Times New Roman" w:cs="Times New Roman"/>
            <w:color w:val="000000"/>
            <w:sz w:val="24"/>
            <w:szCs w:val="24"/>
          </w:rPr>
          <w:t>chl</w:t>
        </w:r>
        <w:proofErr w:type="spellEnd"/>
        <w:r w:rsidR="00A9065D">
          <w:rPr>
            <w:rFonts w:ascii="Times New Roman" w:hAnsi="Times New Roman" w:cs="Times New Roman"/>
            <w:color w:val="000000"/>
            <w:sz w:val="24"/>
            <w:szCs w:val="24"/>
          </w:rPr>
          <w:t>-</w:t>
        </w:r>
        <w:r w:rsidR="00A9065D" w:rsidRPr="00A9065D">
          <w:rPr>
            <w:rFonts w:ascii="Times New Roman" w:hAnsi="Times New Roman" w:cs="Times New Roman"/>
            <w:i/>
            <w:color w:val="000000"/>
            <w:sz w:val="24"/>
            <w:szCs w:val="24"/>
            <w:rPrChange w:id="442" w:author="Nyamisi Peter" w:date="2022-12-28T10:43:00Z">
              <w:rPr>
                <w:rFonts w:ascii="Times New Roman" w:hAnsi="Times New Roman" w:cs="Times New Roman"/>
                <w:color w:val="000000"/>
                <w:sz w:val="24"/>
                <w:szCs w:val="24"/>
              </w:rPr>
            </w:rPrChange>
          </w:rPr>
          <w:t>a</w:t>
        </w:r>
        <w:r w:rsidR="00A9065D">
          <w:rPr>
            <w:rFonts w:ascii="Times New Roman" w:hAnsi="Times New Roman" w:cs="Times New Roman"/>
            <w:color w:val="000000"/>
            <w:sz w:val="24"/>
            <w:szCs w:val="24"/>
          </w:rPr>
          <w:t xml:space="preserve"> </w:t>
        </w:r>
      </w:ins>
      <w:r w:rsidR="00C05493">
        <w:rPr>
          <w:rFonts w:ascii="Times New Roman" w:hAnsi="Times New Roman" w:cs="Times New Roman"/>
          <w:color w:val="000000"/>
          <w:sz w:val="24"/>
          <w:szCs w:val="24"/>
        </w:rPr>
        <w:t xml:space="preserve">will be </w:t>
      </w:r>
      <w:commentRangeStart w:id="443"/>
      <w:r w:rsidR="00C05493">
        <w:rPr>
          <w:rFonts w:ascii="Times New Roman" w:hAnsi="Times New Roman" w:cs="Times New Roman"/>
          <w:color w:val="000000"/>
          <w:sz w:val="24"/>
          <w:szCs w:val="24"/>
        </w:rPr>
        <w:t xml:space="preserve">collected </w:t>
      </w:r>
      <w:commentRangeEnd w:id="443"/>
      <w:ins w:id="444" w:author="Nyamisi Peter" w:date="2022-12-28T10:42:00Z">
        <w:r w:rsidR="00A9065D">
          <w:rPr>
            <w:rFonts w:ascii="Times New Roman" w:hAnsi="Times New Roman" w:cs="Times New Roman"/>
            <w:color w:val="000000"/>
            <w:sz w:val="24"/>
            <w:szCs w:val="24"/>
          </w:rPr>
          <w:t xml:space="preserve">….. </w:t>
        </w:r>
        <w:proofErr w:type="gramStart"/>
        <w:r w:rsidR="00A9065D">
          <w:rPr>
            <w:rFonts w:ascii="Times New Roman" w:hAnsi="Times New Roman" w:cs="Times New Roman"/>
            <w:color w:val="000000"/>
            <w:sz w:val="24"/>
            <w:szCs w:val="24"/>
          </w:rPr>
          <w:t>for</w:t>
        </w:r>
        <w:proofErr w:type="gramEnd"/>
        <w:r w:rsidR="00A9065D">
          <w:rPr>
            <w:rFonts w:ascii="Times New Roman" w:hAnsi="Times New Roman" w:cs="Times New Roman"/>
            <w:color w:val="000000"/>
            <w:sz w:val="24"/>
            <w:szCs w:val="24"/>
          </w:rPr>
          <w:t xml:space="preserve"> a period of three months. </w:t>
        </w:r>
      </w:ins>
      <w:r w:rsidR="00A9065D">
        <w:rPr>
          <w:rStyle w:val="CommentReference"/>
        </w:rPr>
        <w:commentReference w:id="443"/>
      </w:r>
      <w:del w:id="445" w:author="Nyamisi Peter" w:date="2022-12-28T10:38:00Z">
        <w:r w:rsidR="00C05493" w:rsidDel="00B05499">
          <w:rPr>
            <w:rFonts w:ascii="Times New Roman" w:hAnsi="Times New Roman" w:cs="Times New Roman"/>
            <w:color w:val="000000"/>
            <w:sz w:val="24"/>
            <w:szCs w:val="24"/>
          </w:rPr>
          <w:delText>from three stations selected for the analysis as given above.</w:delText>
        </w:r>
      </w:del>
    </w:p>
    <w:p w14:paraId="27EF6E3B" w14:textId="639B317A" w:rsidR="00A9065D" w:rsidRDefault="00A9065D" w:rsidP="00621497">
      <w:pPr>
        <w:spacing w:before="240" w:after="0" w:line="360" w:lineRule="auto"/>
        <w:jc w:val="both"/>
        <w:rPr>
          <w:ins w:id="446" w:author="Nyamisi Peter" w:date="2022-12-28T10:43:00Z"/>
          <w:rFonts w:ascii="Times New Roman" w:hAnsi="Times New Roman" w:cs="Times New Roman"/>
          <w:color w:val="000000"/>
          <w:sz w:val="24"/>
          <w:szCs w:val="24"/>
        </w:rPr>
      </w:pPr>
      <w:ins w:id="447" w:author="Nyamisi Peter" w:date="2022-12-28T10:43:00Z">
        <w:r>
          <w:rPr>
            <w:rFonts w:ascii="Times New Roman" w:hAnsi="Times New Roman" w:cs="Times New Roman"/>
            <w:color w:val="000000"/>
            <w:sz w:val="24"/>
            <w:szCs w:val="24"/>
          </w:rPr>
          <w:t>Comments</w:t>
        </w:r>
      </w:ins>
    </w:p>
    <w:p w14:paraId="5302E333" w14:textId="0BE0930B" w:rsidR="00A9065D" w:rsidRDefault="00A9065D" w:rsidP="00621497">
      <w:pPr>
        <w:spacing w:before="240" w:after="0" w:line="360" w:lineRule="auto"/>
        <w:jc w:val="both"/>
        <w:rPr>
          <w:ins w:id="448" w:author="Nyamisi Peter" w:date="2022-12-28T10:48:00Z"/>
          <w:rFonts w:ascii="Times New Roman" w:hAnsi="Times New Roman" w:cs="Times New Roman"/>
          <w:color w:val="000000"/>
          <w:sz w:val="24"/>
          <w:szCs w:val="24"/>
        </w:rPr>
      </w:pPr>
      <w:ins w:id="449" w:author="Nyamisi Peter" w:date="2022-12-28T10:44:00Z">
        <w:r>
          <w:rPr>
            <w:rFonts w:ascii="Times New Roman" w:hAnsi="Times New Roman" w:cs="Times New Roman"/>
            <w:color w:val="000000"/>
            <w:sz w:val="24"/>
            <w:szCs w:val="24"/>
          </w:rPr>
          <w:t xml:space="preserve">In this section explain the design of your study especially during data collection. When will you </w:t>
        </w:r>
        <w:proofErr w:type="spellStart"/>
        <w:r>
          <w:rPr>
            <w:rFonts w:ascii="Times New Roman" w:hAnsi="Times New Roman" w:cs="Times New Roman"/>
            <w:color w:val="000000"/>
            <w:sz w:val="24"/>
            <w:szCs w:val="24"/>
          </w:rPr>
          <w:t>satart</w:t>
        </w:r>
        <w:proofErr w:type="spellEnd"/>
        <w:r>
          <w:rPr>
            <w:rFonts w:ascii="Times New Roman" w:hAnsi="Times New Roman" w:cs="Times New Roman"/>
            <w:color w:val="000000"/>
            <w:sz w:val="24"/>
            <w:szCs w:val="24"/>
          </w:rPr>
          <w:t xml:space="preserve"> collecting data, how often you will be collecting the data</w:t>
        </w:r>
      </w:ins>
      <w:ins w:id="450" w:author="Nyamisi Peter" w:date="2022-12-28T10:45:00Z">
        <w:r>
          <w:rPr>
            <w:rFonts w:ascii="Times New Roman" w:hAnsi="Times New Roman" w:cs="Times New Roman"/>
            <w:color w:val="000000"/>
            <w:sz w:val="24"/>
            <w:szCs w:val="24"/>
          </w:rPr>
          <w:t>—</w:t>
        </w:r>
      </w:ins>
      <w:ins w:id="451" w:author="Nyamisi Peter" w:date="2022-12-28T10:44:00Z">
        <w:r>
          <w:rPr>
            <w:rFonts w:ascii="Times New Roman" w:hAnsi="Times New Roman" w:cs="Times New Roman"/>
            <w:color w:val="000000"/>
            <w:sz w:val="24"/>
            <w:szCs w:val="24"/>
          </w:rPr>
          <w:t xml:space="preserve">is </w:t>
        </w:r>
      </w:ins>
      <w:ins w:id="452" w:author="Nyamisi Peter" w:date="2022-12-28T10:45:00Z">
        <w:r>
          <w:rPr>
            <w:rFonts w:ascii="Times New Roman" w:hAnsi="Times New Roman" w:cs="Times New Roman"/>
            <w:color w:val="000000"/>
            <w:sz w:val="24"/>
            <w:szCs w:val="24"/>
          </w:rPr>
          <w:t xml:space="preserve">it daily, weekly, monthly, twice </w:t>
        </w:r>
        <w:r>
          <w:rPr>
            <w:rFonts w:ascii="Times New Roman" w:hAnsi="Times New Roman" w:cs="Times New Roman"/>
            <w:color w:val="000000"/>
            <w:sz w:val="24"/>
            <w:szCs w:val="24"/>
          </w:rPr>
          <w:lastRenderedPageBreak/>
          <w:t>a week or a month, in the morning, evening or night all of those information should be pre</w:t>
        </w:r>
      </w:ins>
      <w:ins w:id="453" w:author="Nyamisi Peter" w:date="2022-12-28T10:46:00Z">
        <w:r>
          <w:rPr>
            <w:rFonts w:ascii="Times New Roman" w:hAnsi="Times New Roman" w:cs="Times New Roman"/>
            <w:color w:val="000000"/>
            <w:sz w:val="24"/>
            <w:szCs w:val="24"/>
          </w:rPr>
          <w:t>sent.</w:t>
        </w:r>
      </w:ins>
      <w:ins w:id="454" w:author="Nyamisi Peter" w:date="2022-12-28T10:47:00Z">
        <w:r>
          <w:rPr>
            <w:rFonts w:ascii="Times New Roman" w:hAnsi="Times New Roman" w:cs="Times New Roman"/>
            <w:color w:val="000000"/>
            <w:sz w:val="24"/>
            <w:szCs w:val="24"/>
          </w:rPr>
          <w:t xml:space="preserve"> </w:t>
        </w:r>
      </w:ins>
      <w:ins w:id="455" w:author="Nyamisi Peter" w:date="2022-12-28T10:46:00Z">
        <w:r>
          <w:rPr>
            <w:rFonts w:ascii="Times New Roman" w:hAnsi="Times New Roman" w:cs="Times New Roman"/>
            <w:color w:val="000000"/>
            <w:sz w:val="24"/>
            <w:szCs w:val="24"/>
          </w:rPr>
          <w:t xml:space="preserve">Lastly </w:t>
        </w:r>
      </w:ins>
      <w:ins w:id="456" w:author="Nyamisi Peter" w:date="2022-12-28T10:47:00Z">
        <w:r>
          <w:rPr>
            <w:rFonts w:ascii="Times New Roman" w:hAnsi="Times New Roman" w:cs="Times New Roman"/>
            <w:color w:val="000000"/>
            <w:sz w:val="24"/>
            <w:szCs w:val="24"/>
          </w:rPr>
          <w:t xml:space="preserve">explain for how long </w:t>
        </w:r>
      </w:ins>
      <w:ins w:id="457" w:author="Nyamisi Peter" w:date="2022-12-28T10:48:00Z">
        <w:r>
          <w:rPr>
            <w:rFonts w:ascii="Times New Roman" w:hAnsi="Times New Roman" w:cs="Times New Roman"/>
            <w:color w:val="000000"/>
            <w:sz w:val="24"/>
            <w:szCs w:val="24"/>
          </w:rPr>
          <w:t>the data will</w:t>
        </w:r>
      </w:ins>
      <w:ins w:id="458" w:author="Nyamisi Peter" w:date="2022-12-28T10:47:00Z">
        <w:r>
          <w:rPr>
            <w:rFonts w:ascii="Times New Roman" w:hAnsi="Times New Roman" w:cs="Times New Roman"/>
            <w:color w:val="000000"/>
            <w:sz w:val="24"/>
            <w:szCs w:val="24"/>
          </w:rPr>
          <w:t xml:space="preserve"> be collected</w:t>
        </w:r>
      </w:ins>
      <w:ins w:id="459" w:author="Nyamisi Peter" w:date="2022-12-28T10:48:00Z">
        <w:r>
          <w:rPr>
            <w:rFonts w:ascii="Times New Roman" w:hAnsi="Times New Roman" w:cs="Times New Roman"/>
            <w:color w:val="000000"/>
            <w:sz w:val="24"/>
            <w:szCs w:val="24"/>
          </w:rPr>
          <w:t>.</w:t>
        </w:r>
      </w:ins>
    </w:p>
    <w:p w14:paraId="5F279088" w14:textId="4FDC5099" w:rsidR="00A9065D" w:rsidRDefault="00A9065D" w:rsidP="00621497">
      <w:pPr>
        <w:spacing w:before="240" w:after="0" w:line="360" w:lineRule="auto"/>
        <w:jc w:val="both"/>
        <w:rPr>
          <w:rFonts w:ascii="Times New Roman" w:hAnsi="Times New Roman" w:cs="Times New Roman"/>
          <w:color w:val="000000"/>
          <w:sz w:val="24"/>
          <w:szCs w:val="24"/>
        </w:rPr>
      </w:pPr>
      <w:ins w:id="460" w:author="Nyamisi Peter" w:date="2022-12-28T10:48:00Z">
        <w:r>
          <w:rPr>
            <w:rFonts w:ascii="Times New Roman" w:hAnsi="Times New Roman" w:cs="Times New Roman"/>
            <w:color w:val="000000"/>
            <w:sz w:val="24"/>
            <w:szCs w:val="24"/>
          </w:rPr>
          <w:t>These are the only information needed in this section</w:t>
        </w:r>
      </w:ins>
    </w:p>
    <w:p w14:paraId="4E1F5EB2" w14:textId="6562A981" w:rsidR="003B00EB" w:rsidRPr="00C31EFD" w:rsidDel="006A54CC" w:rsidRDefault="009B54DA" w:rsidP="006A54CC">
      <w:pPr>
        <w:pStyle w:val="Heading2"/>
        <w:rPr>
          <w:del w:id="461" w:author="Nyamisi Peter" w:date="2022-12-28T10:48:00Z"/>
        </w:rPr>
      </w:pPr>
      <w:r w:rsidRPr="00C31EFD">
        <w:t xml:space="preserve"> </w:t>
      </w:r>
      <w:bookmarkStart w:id="462" w:name="_Toc175165171"/>
      <w:del w:id="463" w:author="Nyamisi Peter" w:date="2022-12-28T10:48:00Z">
        <w:r w:rsidRPr="00C31EFD" w:rsidDel="006A54CC">
          <w:delText>2.3</w:delText>
        </w:r>
        <w:r w:rsidR="003B00EB" w:rsidRPr="00C31EFD" w:rsidDel="006A54CC">
          <w:delText>Preparation of equipments prior to sampling and sample storage.</w:delText>
        </w:r>
        <w:bookmarkEnd w:id="462"/>
      </w:del>
    </w:p>
    <w:p w14:paraId="2480B589" w14:textId="736C2E3A" w:rsidR="00526497" w:rsidDel="006A54CC" w:rsidRDefault="004E1E4F" w:rsidP="006A54CC">
      <w:pPr>
        <w:pStyle w:val="Heading2"/>
        <w:rPr>
          <w:del w:id="464" w:author="Nyamisi Peter" w:date="2022-12-28T10:48:00Z"/>
        </w:rPr>
        <w:pPrChange w:id="465" w:author="Nyamisi Peter" w:date="2022-12-28T10:48:00Z">
          <w:pPr>
            <w:spacing w:after="0" w:line="360" w:lineRule="auto"/>
            <w:jc w:val="both"/>
          </w:pPr>
        </w:pPrChange>
      </w:pPr>
      <w:del w:id="466" w:author="Nyamisi Peter" w:date="2022-12-28T10:48:00Z">
        <w:r w:rsidDel="006A54CC">
          <w:delText>Before any water sampling for nutrients and chl</w:delText>
        </w:r>
        <w:r w:rsidR="003B00EB" w:rsidDel="006A54CC">
          <w:delText xml:space="preserve">orophyll </w:delText>
        </w:r>
        <w:r w:rsidDel="006A54CC">
          <w:delText>a, all essential apparatus including sample bottles will be</w:delText>
        </w:r>
        <w:r w:rsidR="007D267A" w:rsidDel="006A54CC">
          <w:delText xml:space="preserve"> sterile through washing</w:delText>
        </w:r>
        <w:r w:rsidDel="006A54CC">
          <w:delText xml:space="preserve"> with ultrapure water soaked in 10% Hcl overnight and then rinsed again with ultrapure water.</w:delText>
        </w:r>
        <w:r w:rsidR="003B00EB" w:rsidDel="006A54CC">
          <w:delText xml:space="preserve"> After water sample collection, samples for nutrients and chlorophyll a analysis will be stored at 4°C I the dark room and will be analyzed after 2 days.</w:delText>
        </w:r>
      </w:del>
    </w:p>
    <w:p w14:paraId="78C102E9" w14:textId="279D4CB3" w:rsidR="00C4609C" w:rsidRPr="00C31EFD" w:rsidDel="006A54CC" w:rsidRDefault="009B54DA" w:rsidP="006A54CC">
      <w:pPr>
        <w:pStyle w:val="Heading2"/>
        <w:rPr>
          <w:del w:id="467" w:author="Nyamisi Peter" w:date="2022-12-28T10:48:00Z"/>
        </w:rPr>
      </w:pPr>
      <w:bookmarkStart w:id="468" w:name="_Toc175165172"/>
      <w:del w:id="469" w:author="Nyamisi Peter" w:date="2022-12-28T10:48:00Z">
        <w:r w:rsidRPr="00C31EFD" w:rsidDel="006A54CC">
          <w:delText>2.4</w:delText>
        </w:r>
        <w:r w:rsidR="00852FB7" w:rsidRPr="00C31EFD" w:rsidDel="006A54CC">
          <w:delText xml:space="preserve"> </w:delText>
        </w:r>
        <w:r w:rsidR="00C4609C" w:rsidRPr="00C31EFD" w:rsidDel="006A54CC">
          <w:delText>Sampling checklist</w:delText>
        </w:r>
        <w:bookmarkEnd w:id="468"/>
      </w:del>
    </w:p>
    <w:p w14:paraId="1F99A30D" w14:textId="2D7A8734" w:rsidR="00C4609C" w:rsidRPr="003202DB" w:rsidDel="006A54CC" w:rsidRDefault="00C4609C" w:rsidP="006A54CC">
      <w:pPr>
        <w:pStyle w:val="Heading2"/>
        <w:rPr>
          <w:del w:id="470" w:author="Nyamisi Peter" w:date="2022-12-28T10:48:00Z"/>
        </w:rPr>
        <w:pPrChange w:id="471" w:author="Nyamisi Peter" w:date="2022-12-28T10:48:00Z">
          <w:pPr>
            <w:spacing w:after="0" w:line="360" w:lineRule="auto"/>
            <w:jc w:val="both"/>
          </w:pPr>
        </w:pPrChange>
      </w:pPr>
      <w:del w:id="472" w:author="Nyamisi Peter" w:date="2022-12-28T10:48:00Z">
        <w:r w:rsidDel="006A54CC">
          <w:delText>Before going out to the river equipments such as</w:delText>
        </w:r>
        <w:r w:rsidRPr="009D15EA" w:rsidDel="006A54CC">
          <w:delText xml:space="preserve"> Secchi disk reading</w:delText>
        </w:r>
        <w:r w:rsidDel="006A54CC">
          <w:delText>,</w:delText>
        </w:r>
        <w:r w:rsidR="0069360C" w:rsidDel="006A54CC">
          <w:delText xml:space="preserve"> sampling bottles, tissue paper, multiparameter/pH meter(pH,</w:delText>
        </w:r>
        <w:r w:rsidR="00FE040F" w:rsidDel="006A54CC">
          <w:delText xml:space="preserve"> </w:delText>
        </w:r>
        <w:r w:rsidR="0069360C" w:rsidDel="006A54CC">
          <w:delText>TDS,</w:delText>
        </w:r>
        <w:r w:rsidR="00FE040F" w:rsidDel="006A54CC">
          <w:delText xml:space="preserve"> </w:delText>
        </w:r>
        <w:r w:rsidR="0069360C" w:rsidDel="006A54CC">
          <w:delText>EC), and others.</w:delText>
        </w:r>
      </w:del>
    </w:p>
    <w:p w14:paraId="6410EDAE" w14:textId="0BA9D386" w:rsidR="009A6581" w:rsidDel="006A54CC" w:rsidRDefault="00B56F72" w:rsidP="006A54CC">
      <w:pPr>
        <w:pStyle w:val="Heading2"/>
        <w:rPr>
          <w:del w:id="473" w:author="Nyamisi Peter" w:date="2022-12-28T10:48:00Z"/>
        </w:rPr>
        <w:pPrChange w:id="474" w:author="Nyamisi Peter" w:date="2022-12-28T10:48:00Z">
          <w:pPr>
            <w:spacing w:line="360" w:lineRule="auto"/>
            <w:jc w:val="both"/>
          </w:pPr>
        </w:pPrChange>
      </w:pPr>
      <w:del w:id="475" w:author="Nyamisi Peter" w:date="2022-12-28T10:48:00Z">
        <w:r w:rsidDel="006A54CC">
          <w:delText>Surface water samples will be</w:delText>
        </w:r>
        <w:r w:rsidR="00433A5E" w:rsidRPr="00433A5E" w:rsidDel="006A54CC">
          <w:delText xml:space="preserve"> collected at the selected sampling sites along the river</w:delText>
        </w:r>
        <w:r w:rsidRPr="00B56F72" w:rsidDel="006A54CC">
          <w:rPr>
            <w:sz w:val="23"/>
            <w:szCs w:val="23"/>
          </w:rPr>
          <w:delText xml:space="preserve"> </w:delText>
        </w:r>
        <w:r w:rsidDel="006A54CC">
          <w:delText>during daylight hours</w:delText>
        </w:r>
        <w:r w:rsidR="00433A5E" w:rsidDel="006A54CC">
          <w:delText>,</w:delText>
        </w:r>
        <w:r w:rsidR="00433A5E" w:rsidRPr="00B56F72" w:rsidDel="006A54CC">
          <w:delText xml:space="preserve"> </w:delText>
        </w:r>
        <w:r w:rsidR="001A1E13" w:rsidRPr="00B56F72" w:rsidDel="006A54CC">
          <w:delText>six</w:delText>
        </w:r>
        <w:r w:rsidDel="006A54CC">
          <w:delText xml:space="preserve"> sampling sites will be established</w:delText>
        </w:r>
        <w:r w:rsidR="00632C71" w:rsidRPr="00B56F72" w:rsidDel="006A54CC">
          <w:delText xml:space="preserve"> (two sites near the inlet, two samples in the</w:delText>
        </w:r>
        <w:r w:rsidR="00632C71" w:rsidRPr="008A629D" w:rsidDel="006A54CC">
          <w:delText xml:space="preserve"> middle and two ne</w:delText>
        </w:r>
        <w:r w:rsidR="00BB378F" w:rsidDel="006A54CC">
          <w:delText xml:space="preserve">ar the upper part of the river), </w:delText>
        </w:r>
        <w:r w:rsidR="00C05493" w:rsidDel="006A54CC">
          <w:delText>and water</w:delText>
        </w:r>
        <w:r w:rsidR="00BB378F" w:rsidDel="006A54CC">
          <w:delText xml:space="preserve"> samples will be collected once per month within three consecutive </w:delText>
        </w:r>
        <w:r w:rsidR="00632C71" w:rsidRPr="008A629D" w:rsidDel="006A54CC">
          <w:delText>months</w:delText>
        </w:r>
        <w:r w:rsidR="00F822E6" w:rsidDel="006A54CC">
          <w:delText xml:space="preserve"> ie, January, February and </w:delText>
        </w:r>
        <w:r w:rsidR="00C05493" w:rsidDel="006A54CC">
          <w:delText>March</w:delText>
        </w:r>
        <w:r w:rsidR="00632C71" w:rsidRPr="008A629D" w:rsidDel="006A54CC">
          <w:delText>.</w:delText>
        </w:r>
        <w:r w:rsidR="009A6581" w:rsidDel="006A54CC">
          <w:delText xml:space="preserve"> All sampling will be conducted between </w:delText>
        </w:r>
        <w:r w:rsidR="009A6581" w:rsidRPr="009D15EA" w:rsidDel="006A54CC">
          <w:delText>10 a.m. and 4 p.m.</w:delText>
        </w:r>
      </w:del>
    </w:p>
    <w:p w14:paraId="787B22BF" w14:textId="6BC14F2C" w:rsidR="0037793F" w:rsidRPr="0069360C" w:rsidRDefault="0059582E" w:rsidP="006A54CC">
      <w:pPr>
        <w:pStyle w:val="Heading2"/>
        <w:rPr>
          <w:rStyle w:val="Heading2Char"/>
          <w:rFonts w:eastAsiaTheme="minorHAnsi"/>
          <w:color w:val="auto"/>
        </w:rPr>
        <w:pPrChange w:id="476" w:author="Nyamisi Peter" w:date="2022-12-28T10:48:00Z">
          <w:pPr>
            <w:spacing w:line="360" w:lineRule="auto"/>
            <w:jc w:val="both"/>
          </w:pPr>
        </w:pPrChange>
      </w:pPr>
      <w:del w:id="477" w:author="Nyamisi Peter" w:date="2022-12-28T10:48:00Z">
        <w:r w:rsidRPr="009D15EA" w:rsidDel="006A54CC">
          <w:delText xml:space="preserve">To measure total nitrogen/total phosphorus (TN/TP) and </w:delText>
        </w:r>
        <w:r w:rsidDel="006A54CC">
          <w:delText xml:space="preserve">chlorophyll a concentration, </w:delText>
        </w:r>
        <w:r w:rsidRPr="009D15EA" w:rsidDel="006A54CC">
          <w:delText>will</w:delText>
        </w:r>
        <w:r w:rsidDel="006A54CC">
          <w:delText xml:space="preserve"> be</w:delText>
        </w:r>
        <w:r w:rsidRPr="009D15EA" w:rsidDel="006A54CC">
          <w:delText xml:space="preserve"> take</w:delText>
        </w:r>
        <w:r w:rsidDel="006A54CC">
          <w:delText>n</w:delText>
        </w:r>
        <w:r w:rsidRPr="009D15EA" w:rsidDel="006A54CC">
          <w:delText xml:space="preserve"> </w:delText>
        </w:r>
        <w:r w:rsidDel="006A54CC">
          <w:delText xml:space="preserve">as </w:delText>
        </w:r>
        <w:r w:rsidRPr="009D15EA" w:rsidDel="006A54CC">
          <w:delText>an integr</w:delText>
        </w:r>
        <w:r w:rsidDel="006A54CC">
          <w:delText xml:space="preserve">ated water sample from the river </w:delText>
        </w:r>
        <w:r w:rsidRPr="009D15EA" w:rsidDel="006A54CC">
          <w:delText>every mon</w:delText>
        </w:r>
        <w:r w:rsidDel="006A54CC">
          <w:delText xml:space="preserve">th throughout the </w:delText>
        </w:r>
        <w:r w:rsidR="003B00EB" w:rsidDel="006A54CC">
          <w:delText xml:space="preserve">studying </w:delText>
        </w:r>
        <w:r w:rsidRPr="009D15EA" w:rsidDel="006A54CC">
          <w:delText>season</w:delText>
        </w:r>
        <w:r w:rsidDel="006A54CC">
          <w:delText>. The sample then will be</w:delText>
        </w:r>
        <w:r w:rsidRPr="009D15EA" w:rsidDel="006A54CC">
          <w:delText xml:space="preserve"> partitioned in a sample bottle an</w:delText>
        </w:r>
        <w:r w:rsidR="00C4609C" w:rsidDel="006A54CC">
          <w:delText xml:space="preserve">d a specific volume of water will be </w:delText>
        </w:r>
        <w:r w:rsidRPr="009D15EA" w:rsidDel="006A54CC">
          <w:delText>filtered</w:delText>
        </w:r>
        <w:r w:rsidR="00C4609C" w:rsidRPr="00C4609C" w:rsidDel="006A54CC">
          <w:delText xml:space="preserve"> </w:delText>
        </w:r>
        <w:r w:rsidR="00C4609C" w:rsidRPr="009D15EA" w:rsidDel="006A54CC">
          <w:delText>then analyzed in the laboratory for</w:delText>
        </w:r>
        <w:r w:rsidR="00C4609C" w:rsidDel="006A54CC">
          <w:delText xml:space="preserve"> TN, TP and</w:delText>
        </w:r>
        <w:r w:rsidR="00C4609C" w:rsidRPr="009D15EA" w:rsidDel="006A54CC">
          <w:delText xml:space="preserve"> chlorophyll a concentration</w:delText>
        </w:r>
      </w:del>
    </w:p>
    <w:p w14:paraId="26F0E0DD" w14:textId="77777777" w:rsidR="0037793F" w:rsidRPr="003E1A9D" w:rsidRDefault="009B54DA" w:rsidP="003E1A9D">
      <w:pPr>
        <w:pStyle w:val="Heading2"/>
      </w:pPr>
      <w:bookmarkStart w:id="478" w:name="_Toc175165173"/>
      <w:commentRangeStart w:id="479"/>
      <w:r w:rsidRPr="003E1A9D">
        <w:t>2.5</w:t>
      </w:r>
      <w:r w:rsidR="00D326DE" w:rsidRPr="003E1A9D">
        <w:t xml:space="preserve"> Data collectio</w:t>
      </w:r>
      <w:r w:rsidR="00433A5E" w:rsidRPr="003E1A9D">
        <w:t>n</w:t>
      </w:r>
      <w:bookmarkEnd w:id="478"/>
      <w:r w:rsidR="00C87A2B" w:rsidRPr="003E1A9D">
        <w:t xml:space="preserve"> </w:t>
      </w:r>
      <w:commentRangeEnd w:id="479"/>
      <w:r w:rsidR="006A54CC">
        <w:rPr>
          <w:rStyle w:val="CommentReference"/>
          <w:rFonts w:asciiTheme="minorHAnsi" w:eastAsiaTheme="minorHAnsi" w:hAnsiTheme="minorHAnsi" w:cstheme="minorBidi"/>
          <w:b w:val="0"/>
          <w:color w:val="auto"/>
        </w:rPr>
        <w:commentReference w:id="479"/>
      </w:r>
    </w:p>
    <w:p w14:paraId="01EF5249" w14:textId="77777777" w:rsidR="00746F50" w:rsidRDefault="00C87A2B" w:rsidP="00D63DEF">
      <w:pPr>
        <w:spacing w:after="0" w:line="360" w:lineRule="auto"/>
        <w:jc w:val="both"/>
        <w:rPr>
          <w:rFonts w:ascii="Times New Roman" w:hAnsi="Times New Roman" w:cs="Times New Roman"/>
          <w:color w:val="000000"/>
          <w:sz w:val="24"/>
          <w:szCs w:val="24"/>
        </w:rPr>
      </w:pPr>
      <w:bookmarkStart w:id="480" w:name="_Toc174949225"/>
      <w:commentRangeStart w:id="481"/>
      <w:r w:rsidRPr="003E1A9D">
        <w:rPr>
          <w:rFonts w:ascii="Times New Roman" w:hAnsi="Times New Roman" w:cs="Times New Roman"/>
          <w:sz w:val="24"/>
          <w:szCs w:val="24"/>
        </w:rPr>
        <w:t xml:space="preserve">The sampling </w:t>
      </w:r>
      <w:r w:rsidR="0037793F" w:rsidRPr="003E1A9D">
        <w:rPr>
          <w:rFonts w:ascii="Times New Roman" w:hAnsi="Times New Roman" w:cs="Times New Roman"/>
          <w:sz w:val="24"/>
          <w:szCs w:val="24"/>
        </w:rPr>
        <w:t xml:space="preserve">will be conducted within three months. </w:t>
      </w:r>
      <w:commentRangeEnd w:id="481"/>
      <w:r w:rsidR="006A54CC">
        <w:rPr>
          <w:rStyle w:val="CommentReference"/>
        </w:rPr>
        <w:commentReference w:id="481"/>
      </w:r>
      <w:commentRangeStart w:id="482"/>
      <w:r w:rsidR="0037793F" w:rsidRPr="003E1A9D">
        <w:rPr>
          <w:rFonts w:ascii="Times New Roman" w:hAnsi="Times New Roman" w:cs="Times New Roman"/>
          <w:sz w:val="24"/>
          <w:szCs w:val="24"/>
        </w:rPr>
        <w:t>Sampling methodology, preservation and analytical methods</w:t>
      </w:r>
      <w:bookmarkEnd w:id="480"/>
      <w:r w:rsidR="0037793F" w:rsidRPr="003E1A9D">
        <w:rPr>
          <w:rFonts w:ascii="Times New Roman" w:hAnsi="Times New Roman" w:cs="Times New Roman"/>
          <w:sz w:val="24"/>
          <w:szCs w:val="24"/>
        </w:rPr>
        <w:t xml:space="preserve"> </w:t>
      </w:r>
      <w:r w:rsidR="000E2FED" w:rsidRPr="003E1A9D">
        <w:rPr>
          <w:rFonts w:ascii="Times New Roman" w:hAnsi="Times New Roman" w:cs="Times New Roman"/>
          <w:sz w:val="24"/>
          <w:szCs w:val="24"/>
        </w:rPr>
        <w:t xml:space="preserve">Samples will be taken in the </w:t>
      </w:r>
      <w:r w:rsidR="00632C71" w:rsidRPr="003E1A9D">
        <w:rPr>
          <w:rFonts w:ascii="Times New Roman" w:hAnsi="Times New Roman" w:cs="Times New Roman"/>
          <w:sz w:val="24"/>
          <w:szCs w:val="24"/>
        </w:rPr>
        <w:t>lower,</w:t>
      </w:r>
      <w:r w:rsidR="000E2FED" w:rsidRPr="003E1A9D">
        <w:rPr>
          <w:rFonts w:ascii="Times New Roman" w:hAnsi="Times New Roman" w:cs="Times New Roman"/>
          <w:sz w:val="24"/>
          <w:szCs w:val="24"/>
        </w:rPr>
        <w:t xml:space="preserve"> middle</w:t>
      </w:r>
      <w:r w:rsidR="00632C71" w:rsidRPr="003E1A9D">
        <w:rPr>
          <w:rFonts w:ascii="Times New Roman" w:hAnsi="Times New Roman" w:cs="Times New Roman"/>
          <w:sz w:val="24"/>
          <w:szCs w:val="24"/>
        </w:rPr>
        <w:t xml:space="preserve"> and upper part of the river</w:t>
      </w:r>
      <w:r w:rsidR="000E2FED" w:rsidRPr="003E1A9D">
        <w:rPr>
          <w:rFonts w:ascii="Times New Roman" w:hAnsi="Times New Roman" w:cs="Times New Roman"/>
          <w:sz w:val="24"/>
          <w:szCs w:val="24"/>
        </w:rPr>
        <w:t xml:space="preserve"> of the </w:t>
      </w:r>
      <w:r w:rsidR="00632C71" w:rsidRPr="003E1A9D">
        <w:rPr>
          <w:rFonts w:ascii="Times New Roman" w:hAnsi="Times New Roman" w:cs="Times New Roman"/>
          <w:sz w:val="24"/>
          <w:szCs w:val="24"/>
        </w:rPr>
        <w:t>river</w:t>
      </w:r>
      <w:r w:rsidR="004E1E4F" w:rsidRPr="003E1A9D">
        <w:rPr>
          <w:rFonts w:ascii="Times New Roman" w:hAnsi="Times New Roman" w:cs="Times New Roman"/>
          <w:sz w:val="24"/>
          <w:szCs w:val="24"/>
        </w:rPr>
        <w:t xml:space="preserve"> to represent the distribution of nutrients</w:t>
      </w:r>
      <w:r w:rsidR="004E1E4F" w:rsidRPr="004E1E4F">
        <w:rPr>
          <w:rFonts w:ascii="Times New Roman" w:hAnsi="Times New Roman" w:cs="Times New Roman"/>
          <w:color w:val="000000"/>
          <w:sz w:val="24"/>
          <w:szCs w:val="24"/>
        </w:rPr>
        <w:t xml:space="preserve"> </w:t>
      </w:r>
      <w:r w:rsidR="004E1E4F">
        <w:rPr>
          <w:rFonts w:ascii="Times New Roman" w:hAnsi="Times New Roman" w:cs="Times New Roman"/>
          <w:color w:val="000000"/>
          <w:sz w:val="24"/>
          <w:szCs w:val="24"/>
        </w:rPr>
        <w:t xml:space="preserve">along the whole river. </w:t>
      </w:r>
      <w:r w:rsidR="00632C71" w:rsidRPr="00852FB7">
        <w:rPr>
          <w:rFonts w:ascii="Times New Roman" w:hAnsi="Times New Roman" w:cs="Times New Roman"/>
          <w:color w:val="000000"/>
          <w:sz w:val="24"/>
          <w:szCs w:val="24"/>
        </w:rPr>
        <w:t>Techniques</w:t>
      </w:r>
      <w:r w:rsidR="000E2FED" w:rsidRPr="00852FB7">
        <w:rPr>
          <w:rFonts w:ascii="Times New Roman" w:hAnsi="Times New Roman" w:cs="Times New Roman"/>
          <w:color w:val="000000"/>
          <w:sz w:val="24"/>
          <w:szCs w:val="24"/>
        </w:rPr>
        <w:t xml:space="preserve"> for sample collection and preservation of water will be adapted from </w:t>
      </w:r>
      <w:r w:rsidR="00632C71" w:rsidRPr="00852FB7">
        <w:rPr>
          <w:rFonts w:ascii="Times New Roman" w:hAnsi="Times New Roman" w:cs="Times New Roman"/>
          <w:color w:val="000000"/>
          <w:sz w:val="24"/>
          <w:szCs w:val="24"/>
        </w:rPr>
        <w:t xml:space="preserve">the </w:t>
      </w:r>
      <w:r w:rsidRPr="00852FB7">
        <w:rPr>
          <w:rFonts w:ascii="Times New Roman" w:hAnsi="Times New Roman" w:cs="Times New Roman"/>
          <w:color w:val="000000"/>
          <w:sz w:val="24"/>
          <w:szCs w:val="24"/>
        </w:rPr>
        <w:t>APHA 2012</w:t>
      </w:r>
      <w:commentRangeEnd w:id="482"/>
      <w:r w:rsidR="006A54CC">
        <w:rPr>
          <w:rStyle w:val="CommentReference"/>
        </w:rPr>
        <w:commentReference w:id="482"/>
      </w:r>
    </w:p>
    <w:p w14:paraId="55345F62" w14:textId="77777777" w:rsidR="00683D15" w:rsidRPr="00683D15" w:rsidRDefault="00683D15" w:rsidP="00D63DEF">
      <w:pPr>
        <w:spacing w:after="0" w:line="360" w:lineRule="auto"/>
        <w:jc w:val="both"/>
        <w:rPr>
          <w:rFonts w:ascii="Times New Roman" w:hAnsi="Times New Roman" w:cs="Times New Roman"/>
          <w:b/>
          <w:color w:val="000000"/>
          <w:sz w:val="24"/>
          <w:szCs w:val="24"/>
        </w:rPr>
      </w:pPr>
    </w:p>
    <w:p w14:paraId="553C1A87" w14:textId="77777777" w:rsidR="0069360C" w:rsidRDefault="009B54DA" w:rsidP="00D63DEF">
      <w:pPr>
        <w:pStyle w:val="Heading2"/>
      </w:pPr>
      <w:bookmarkStart w:id="483" w:name="_Toc175165174"/>
      <w:r>
        <w:t>2.6</w:t>
      </w:r>
      <w:r w:rsidR="00852FB7">
        <w:t xml:space="preserve"> </w:t>
      </w:r>
      <w:r w:rsidR="0069360C">
        <w:t>Laboratory analytical methods</w:t>
      </w:r>
      <w:bookmarkEnd w:id="483"/>
    </w:p>
    <w:p w14:paraId="7DD29B69" w14:textId="77777777" w:rsidR="0069360C" w:rsidRDefault="00FE040F" w:rsidP="00D63DEF">
      <w:pPr>
        <w:spacing w:after="0" w:line="360" w:lineRule="auto"/>
        <w:jc w:val="both"/>
        <w:rPr>
          <w:rFonts w:ascii="Times New Roman" w:hAnsi="Times New Roman" w:cs="Times New Roman"/>
          <w:color w:val="000000"/>
          <w:sz w:val="24"/>
          <w:szCs w:val="24"/>
        </w:rPr>
      </w:pPr>
      <w:commentRangeStart w:id="484"/>
      <w:proofErr w:type="spellStart"/>
      <w:r>
        <w:rPr>
          <w:rFonts w:ascii="Times New Roman" w:hAnsi="Times New Roman" w:cs="Times New Roman"/>
          <w:color w:val="000000"/>
          <w:sz w:val="24"/>
          <w:szCs w:val="24"/>
        </w:rPr>
        <w:t>Persulphate</w:t>
      </w:r>
      <w:proofErr w:type="spellEnd"/>
      <w:r>
        <w:rPr>
          <w:rFonts w:ascii="Times New Roman" w:hAnsi="Times New Roman" w:cs="Times New Roman"/>
          <w:color w:val="000000"/>
          <w:sz w:val="24"/>
          <w:szCs w:val="24"/>
        </w:rPr>
        <w:t xml:space="preserve"> method</w:t>
      </w:r>
      <w:r w:rsidR="0069360C">
        <w:rPr>
          <w:rFonts w:ascii="Times New Roman" w:hAnsi="Times New Roman" w:cs="Times New Roman"/>
          <w:color w:val="000000"/>
          <w:sz w:val="24"/>
          <w:szCs w:val="24"/>
        </w:rPr>
        <w:t xml:space="preserve">/digestion methods </w:t>
      </w:r>
      <w:r>
        <w:rPr>
          <w:rFonts w:ascii="Times New Roman" w:hAnsi="Times New Roman" w:cs="Times New Roman"/>
          <w:color w:val="000000"/>
          <w:sz w:val="24"/>
          <w:szCs w:val="24"/>
        </w:rPr>
        <w:t>will be</w:t>
      </w:r>
      <w:r w:rsidR="0069360C">
        <w:rPr>
          <w:rFonts w:ascii="Times New Roman" w:hAnsi="Times New Roman" w:cs="Times New Roman"/>
          <w:color w:val="000000"/>
          <w:sz w:val="24"/>
          <w:szCs w:val="24"/>
        </w:rPr>
        <w:t xml:space="preserve"> used, with the following procedures</w:t>
      </w:r>
    </w:p>
    <w:p w14:paraId="13A0FA57" w14:textId="77777777"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10mls of water sample will be added into the digestion bottle</w:t>
      </w:r>
    </w:p>
    <w:p w14:paraId="21B0A45D" w14:textId="77777777"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10mls of </w:t>
      </w:r>
      <w:r w:rsidRPr="00DC1319">
        <w:rPr>
          <w:rFonts w:ascii="Times New Roman" w:eastAsiaTheme="majorEastAsia" w:hAnsi="Times New Roman" w:cs="Times New Roman"/>
          <w:color w:val="000000"/>
          <w:sz w:val="24"/>
          <w:szCs w:val="24"/>
        </w:rPr>
        <w:t>oxidation reagent</w:t>
      </w:r>
      <w:r>
        <w:rPr>
          <w:rFonts w:ascii="Times New Roman" w:eastAsiaTheme="majorEastAsia" w:hAnsi="Times New Roman" w:cs="Times New Roman"/>
          <w:color w:val="000000"/>
          <w:sz w:val="24"/>
          <w:szCs w:val="24"/>
        </w:rPr>
        <w:t xml:space="preserve"> followed by putting stoppers into the digestion bottle</w:t>
      </w:r>
    </w:p>
    <w:p w14:paraId="109E4593" w14:textId="77777777" w:rsidR="00D03515" w:rsidRDefault="00D03515" w:rsidP="00D63DEF">
      <w:pPr>
        <w:pStyle w:val="ListParagraph"/>
        <w:numPr>
          <w:ilvl w:val="0"/>
          <w:numId w:val="13"/>
        </w:numPr>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lastRenderedPageBreak/>
        <w:t xml:space="preserve">Then autoclaving for 30minutes </w:t>
      </w:r>
      <w:r w:rsidR="00976434">
        <w:rPr>
          <w:rFonts w:ascii="Times New Roman" w:eastAsiaTheme="majorEastAsia" w:hAnsi="Times New Roman" w:cs="Times New Roman"/>
          <w:color w:val="000000"/>
          <w:sz w:val="24"/>
          <w:szCs w:val="24"/>
        </w:rPr>
        <w:t xml:space="preserve">then loose the bottle to allow cooling </w:t>
      </w:r>
    </w:p>
    <w:p w14:paraId="22DFDE50" w14:textId="77777777" w:rsidR="00976434" w:rsidRPr="00DC1319" w:rsidRDefault="00976434" w:rsidP="00D63DEF">
      <w:pPr>
        <w:pStyle w:val="ListParagraph"/>
        <w:spacing w:after="0" w:line="360" w:lineRule="auto"/>
        <w:jc w:val="both"/>
        <w:rPr>
          <w:rFonts w:ascii="Times New Roman" w:eastAsiaTheme="majorEastAsia" w:hAnsi="Times New Roman" w:cs="Times New Roman"/>
          <w:b/>
          <w:color w:val="000000"/>
          <w:sz w:val="24"/>
          <w:szCs w:val="24"/>
        </w:rPr>
      </w:pPr>
      <w:r w:rsidRPr="00DC1319">
        <w:rPr>
          <w:rFonts w:ascii="Times New Roman" w:eastAsiaTheme="majorEastAsia" w:hAnsi="Times New Roman" w:cs="Times New Roman"/>
          <w:b/>
          <w:color w:val="000000"/>
          <w:sz w:val="24"/>
          <w:szCs w:val="24"/>
        </w:rPr>
        <w:t>For TP</w:t>
      </w:r>
    </w:p>
    <w:p w14:paraId="0160689A" w14:textId="77777777" w:rsidR="00976434" w:rsidRDefault="00976434" w:rsidP="00D63DEF">
      <w:pPr>
        <w:pStyle w:val="ListParagraph"/>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About 5mls of upper clear sample will be placed into the cuvette </w:t>
      </w:r>
      <w:r w:rsidR="00FE040F">
        <w:rPr>
          <w:rFonts w:ascii="Times New Roman" w:eastAsiaTheme="majorEastAsia" w:hAnsi="Times New Roman" w:cs="Times New Roman"/>
          <w:color w:val="000000"/>
          <w:sz w:val="24"/>
          <w:szCs w:val="24"/>
        </w:rPr>
        <w:t>then</w:t>
      </w:r>
      <w:r>
        <w:rPr>
          <w:rFonts w:ascii="Times New Roman" w:eastAsiaTheme="majorEastAsia" w:hAnsi="Times New Roman" w:cs="Times New Roman"/>
          <w:color w:val="000000"/>
          <w:sz w:val="24"/>
          <w:szCs w:val="24"/>
        </w:rPr>
        <w:t xml:space="preserve"> put </w:t>
      </w:r>
      <w:r w:rsidR="00FE040F">
        <w:rPr>
          <w:rFonts w:ascii="Times New Roman" w:eastAsiaTheme="majorEastAsia" w:hAnsi="Times New Roman" w:cs="Times New Roman"/>
          <w:color w:val="000000"/>
          <w:sz w:val="24"/>
          <w:szCs w:val="24"/>
        </w:rPr>
        <w:t>it in</w:t>
      </w:r>
      <w:r>
        <w:rPr>
          <w:rFonts w:ascii="Times New Roman" w:eastAsiaTheme="majorEastAsia" w:hAnsi="Times New Roman" w:cs="Times New Roman"/>
          <w:color w:val="000000"/>
          <w:sz w:val="24"/>
          <w:szCs w:val="24"/>
        </w:rPr>
        <w:t xml:space="preserve"> the </w:t>
      </w:r>
      <w:r w:rsidR="00FE040F">
        <w:rPr>
          <w:rFonts w:ascii="Times New Roman" w:eastAsiaTheme="majorEastAsia" w:hAnsi="Times New Roman" w:cs="Times New Roman"/>
          <w:color w:val="000000"/>
          <w:sz w:val="24"/>
          <w:szCs w:val="24"/>
        </w:rPr>
        <w:t>spectrophotometer</w:t>
      </w:r>
      <w:r>
        <w:rPr>
          <w:rFonts w:ascii="Times New Roman" w:eastAsiaTheme="majorEastAsia" w:hAnsi="Times New Roman" w:cs="Times New Roman"/>
          <w:color w:val="000000"/>
          <w:sz w:val="24"/>
          <w:szCs w:val="24"/>
        </w:rPr>
        <w:t xml:space="preserve"> for measurement with the </w:t>
      </w:r>
      <w:r w:rsidR="00FE040F">
        <w:rPr>
          <w:rFonts w:ascii="Times New Roman" w:eastAsiaTheme="majorEastAsia" w:hAnsi="Times New Roman" w:cs="Times New Roman"/>
          <w:color w:val="000000"/>
          <w:sz w:val="24"/>
          <w:szCs w:val="24"/>
        </w:rPr>
        <w:t>wavelength set</w:t>
      </w:r>
      <w:r>
        <w:rPr>
          <w:rFonts w:ascii="Times New Roman" w:eastAsiaTheme="majorEastAsia" w:hAnsi="Times New Roman" w:cs="Times New Roman"/>
          <w:color w:val="000000"/>
          <w:sz w:val="24"/>
          <w:szCs w:val="24"/>
        </w:rPr>
        <w:t xml:space="preserve"> at 220nm</w:t>
      </w:r>
      <w:r w:rsidR="00FE040F">
        <w:rPr>
          <w:rFonts w:ascii="Times New Roman" w:eastAsiaTheme="majorEastAsia" w:hAnsi="Times New Roman" w:cs="Times New Roman"/>
          <w:color w:val="000000"/>
          <w:sz w:val="24"/>
          <w:szCs w:val="24"/>
        </w:rPr>
        <w:t>.</w:t>
      </w:r>
    </w:p>
    <w:p w14:paraId="6A997EA3" w14:textId="77777777" w:rsidR="00976434" w:rsidRPr="00DC1319" w:rsidRDefault="00976434" w:rsidP="00D63DEF">
      <w:pPr>
        <w:pStyle w:val="ListParagraph"/>
        <w:spacing w:after="0" w:line="360" w:lineRule="auto"/>
        <w:jc w:val="both"/>
        <w:rPr>
          <w:rFonts w:ascii="Times New Roman" w:eastAsiaTheme="majorEastAsia" w:hAnsi="Times New Roman" w:cs="Times New Roman"/>
          <w:b/>
          <w:color w:val="000000"/>
          <w:sz w:val="24"/>
          <w:szCs w:val="24"/>
        </w:rPr>
      </w:pPr>
      <w:r w:rsidRPr="00DC1319">
        <w:rPr>
          <w:rFonts w:ascii="Times New Roman" w:eastAsiaTheme="majorEastAsia" w:hAnsi="Times New Roman" w:cs="Times New Roman"/>
          <w:b/>
          <w:color w:val="000000"/>
          <w:sz w:val="24"/>
          <w:szCs w:val="24"/>
        </w:rPr>
        <w:t>For TN</w:t>
      </w:r>
    </w:p>
    <w:p w14:paraId="1D9C10E1" w14:textId="77777777" w:rsidR="00976434" w:rsidRDefault="00976434" w:rsidP="00D63DEF">
      <w:pPr>
        <w:pStyle w:val="ListParagraph"/>
        <w:spacing w:after="0" w:line="360" w:lineRule="auto"/>
        <w:jc w:val="both"/>
        <w:rPr>
          <w:rFonts w:ascii="Times New Roman" w:eastAsiaTheme="majorEastAsia" w:hAnsi="Times New Roman" w:cs="Times New Roman"/>
          <w:color w:val="000000"/>
          <w:sz w:val="24"/>
          <w:szCs w:val="24"/>
        </w:rPr>
      </w:pPr>
      <w:r>
        <w:rPr>
          <w:rFonts w:ascii="Times New Roman" w:eastAsiaTheme="majorEastAsia" w:hAnsi="Times New Roman" w:cs="Times New Roman"/>
          <w:color w:val="000000"/>
          <w:sz w:val="24"/>
          <w:szCs w:val="24"/>
        </w:rPr>
        <w:t xml:space="preserve">About 5mls of upper clear sample placed into the test tube, then add 0.5mls </w:t>
      </w:r>
      <w:r w:rsidR="00E02260">
        <w:rPr>
          <w:rFonts w:ascii="Times New Roman" w:eastAsiaTheme="majorEastAsia" w:hAnsi="Times New Roman" w:cs="Times New Roman"/>
          <w:color w:val="000000"/>
          <w:sz w:val="24"/>
          <w:szCs w:val="24"/>
        </w:rPr>
        <w:t xml:space="preserve">of </w:t>
      </w:r>
      <w:r w:rsidR="00FE040F">
        <w:rPr>
          <w:rFonts w:ascii="Times New Roman" w:eastAsiaTheme="majorEastAsia" w:hAnsi="Times New Roman" w:cs="Times New Roman"/>
          <w:color w:val="000000"/>
          <w:sz w:val="24"/>
          <w:szCs w:val="24"/>
        </w:rPr>
        <w:t>color</w:t>
      </w:r>
      <w:r w:rsidR="00E02260">
        <w:rPr>
          <w:rFonts w:ascii="Times New Roman" w:eastAsiaTheme="majorEastAsia" w:hAnsi="Times New Roman" w:cs="Times New Roman"/>
          <w:color w:val="000000"/>
          <w:sz w:val="24"/>
          <w:szCs w:val="24"/>
        </w:rPr>
        <w:t xml:space="preserve"> reagent and wait for 20minutes followed by putting the sample into the cuvette ,place it into the spectrophotometer ad adjust the wavelength at 700nm.</w:t>
      </w:r>
      <w:commentRangeEnd w:id="484"/>
      <w:r w:rsidR="00DD6FDF">
        <w:rPr>
          <w:rStyle w:val="CommentReference"/>
        </w:rPr>
        <w:commentReference w:id="484"/>
      </w:r>
    </w:p>
    <w:p w14:paraId="074048A1" w14:textId="77777777" w:rsidR="009B54DA" w:rsidRDefault="009B54DA" w:rsidP="00D63DEF">
      <w:pPr>
        <w:pStyle w:val="ListParagraph"/>
        <w:spacing w:after="0" w:line="360" w:lineRule="auto"/>
        <w:jc w:val="both"/>
        <w:rPr>
          <w:rFonts w:ascii="Times New Roman" w:eastAsiaTheme="majorEastAsia" w:hAnsi="Times New Roman" w:cs="Times New Roman"/>
          <w:b/>
          <w:color w:val="000000"/>
          <w:sz w:val="24"/>
          <w:szCs w:val="24"/>
        </w:rPr>
      </w:pPr>
    </w:p>
    <w:p w14:paraId="482F0781" w14:textId="6F4A8A39" w:rsidR="00450F30" w:rsidRPr="004E1E4F" w:rsidRDefault="00450F30" w:rsidP="00D63DEF">
      <w:pPr>
        <w:pStyle w:val="ListParagraph"/>
        <w:spacing w:after="0" w:line="360" w:lineRule="auto"/>
        <w:jc w:val="both"/>
        <w:rPr>
          <w:rFonts w:ascii="Times New Roman" w:eastAsiaTheme="majorEastAsia" w:hAnsi="Times New Roman" w:cs="Times New Roman"/>
          <w:b/>
          <w:color w:val="000000"/>
          <w:sz w:val="24"/>
          <w:szCs w:val="24"/>
        </w:rPr>
      </w:pPr>
      <w:del w:id="485" w:author="Nyamisi Peter" w:date="2022-12-28T10:56:00Z">
        <w:r w:rsidRPr="004E1E4F" w:rsidDel="00DD6FDF">
          <w:rPr>
            <w:rFonts w:ascii="Times New Roman" w:eastAsiaTheme="majorEastAsia" w:hAnsi="Times New Roman" w:cs="Times New Roman"/>
            <w:b/>
            <w:color w:val="000000"/>
            <w:sz w:val="24"/>
            <w:szCs w:val="24"/>
          </w:rPr>
          <w:delText xml:space="preserve">For the case of </w:delText>
        </w:r>
      </w:del>
      <w:proofErr w:type="spellStart"/>
      <w:proofErr w:type="gramStart"/>
      <w:r w:rsidRPr="004E1E4F">
        <w:rPr>
          <w:rFonts w:ascii="Times New Roman" w:eastAsiaTheme="majorEastAsia" w:hAnsi="Times New Roman" w:cs="Times New Roman"/>
          <w:b/>
          <w:color w:val="000000"/>
          <w:sz w:val="24"/>
          <w:szCs w:val="24"/>
        </w:rPr>
        <w:t>chlorophyll</w:t>
      </w:r>
      <w:proofErr w:type="gramEnd"/>
      <w:del w:id="486" w:author="Nyamisi Peter" w:date="2022-12-28T10:56:00Z">
        <w:r w:rsidRPr="004E1E4F" w:rsidDel="00DD6FDF">
          <w:rPr>
            <w:rFonts w:ascii="Times New Roman" w:eastAsiaTheme="majorEastAsia" w:hAnsi="Times New Roman" w:cs="Times New Roman"/>
            <w:b/>
            <w:color w:val="000000"/>
            <w:sz w:val="24"/>
            <w:szCs w:val="24"/>
          </w:rPr>
          <w:delText xml:space="preserve"> </w:delText>
        </w:r>
      </w:del>
      <w:r w:rsidRPr="00DD6FDF">
        <w:rPr>
          <w:rFonts w:ascii="Times New Roman" w:eastAsiaTheme="majorEastAsia" w:hAnsi="Times New Roman" w:cs="Times New Roman"/>
          <w:b/>
          <w:i/>
          <w:color w:val="000000"/>
          <w:sz w:val="24"/>
          <w:szCs w:val="24"/>
          <w:rPrChange w:id="487" w:author="Nyamisi Peter" w:date="2022-12-28T10:56:00Z">
            <w:rPr>
              <w:rFonts w:ascii="Times New Roman" w:eastAsiaTheme="majorEastAsia" w:hAnsi="Times New Roman" w:cs="Times New Roman"/>
              <w:b/>
              <w:color w:val="000000"/>
              <w:sz w:val="24"/>
              <w:szCs w:val="24"/>
            </w:rPr>
          </w:rPrChange>
        </w:rPr>
        <w:t>a</w:t>
      </w:r>
      <w:proofErr w:type="spellEnd"/>
      <w:r w:rsidRPr="004E1E4F">
        <w:rPr>
          <w:rFonts w:ascii="Times New Roman" w:eastAsiaTheme="majorEastAsia" w:hAnsi="Times New Roman" w:cs="Times New Roman"/>
          <w:b/>
          <w:color w:val="000000"/>
          <w:sz w:val="24"/>
          <w:szCs w:val="24"/>
        </w:rPr>
        <w:t xml:space="preserve"> </w:t>
      </w:r>
      <w:del w:id="488" w:author="Nyamisi Peter" w:date="2022-12-28T10:56:00Z">
        <w:r w:rsidRPr="004E1E4F" w:rsidDel="00DD6FDF">
          <w:rPr>
            <w:rFonts w:ascii="Times New Roman" w:eastAsiaTheme="majorEastAsia" w:hAnsi="Times New Roman" w:cs="Times New Roman"/>
            <w:b/>
            <w:color w:val="000000"/>
            <w:sz w:val="24"/>
            <w:szCs w:val="24"/>
          </w:rPr>
          <w:delText>procedures</w:delText>
        </w:r>
      </w:del>
    </w:p>
    <w:p w14:paraId="4F3FB07C" w14:textId="77777777" w:rsidR="000D71D0" w:rsidRDefault="00001C74" w:rsidP="00D63DEF">
      <w:pPr>
        <w:pStyle w:val="ListParagraph"/>
        <w:numPr>
          <w:ilvl w:val="0"/>
          <w:numId w:val="14"/>
        </w:numPr>
        <w:spacing w:line="360" w:lineRule="auto"/>
        <w:jc w:val="both"/>
        <w:rPr>
          <w:rFonts w:ascii="Times New Roman" w:hAnsi="Times New Roman" w:cs="Times New Roman"/>
          <w:sz w:val="24"/>
          <w:szCs w:val="24"/>
        </w:rPr>
      </w:pPr>
      <w:r>
        <w:rPr>
          <w:rFonts w:ascii="Times New Roman" w:eastAsiaTheme="majorEastAsia" w:hAnsi="Times New Roman" w:cs="Times New Roman"/>
          <w:color w:val="000000"/>
          <w:sz w:val="24"/>
          <w:szCs w:val="24"/>
        </w:rPr>
        <w:t>About 150mls of water samples will be filtered in</w:t>
      </w:r>
      <w:r w:rsidR="000D71D0">
        <w:rPr>
          <w:rFonts w:ascii="Times New Roman" w:eastAsiaTheme="majorEastAsia" w:hAnsi="Times New Roman" w:cs="Times New Roman"/>
          <w:color w:val="000000"/>
          <w:sz w:val="24"/>
          <w:szCs w:val="24"/>
        </w:rPr>
        <w:t xml:space="preserve"> a filter unit</w:t>
      </w:r>
      <w:r>
        <w:rPr>
          <w:rFonts w:ascii="Times New Roman" w:eastAsiaTheme="majorEastAsia" w:hAnsi="Times New Roman" w:cs="Times New Roman"/>
          <w:color w:val="000000"/>
          <w:sz w:val="24"/>
          <w:szCs w:val="24"/>
        </w:rPr>
        <w:t xml:space="preserve"> using GF/filter membrane </w:t>
      </w:r>
      <w:r w:rsidR="000D71D0">
        <w:rPr>
          <w:rFonts w:ascii="Times New Roman" w:eastAsiaTheme="majorEastAsia" w:hAnsi="Times New Roman" w:cs="Times New Roman"/>
          <w:color w:val="000000"/>
          <w:sz w:val="24"/>
          <w:szCs w:val="24"/>
        </w:rPr>
        <w:t xml:space="preserve">then the membrane is taken into a test tube containing </w:t>
      </w:r>
      <w:commentRangeStart w:id="489"/>
      <w:r w:rsidR="000D71D0">
        <w:rPr>
          <w:rFonts w:ascii="Times New Roman" w:eastAsiaTheme="majorEastAsia" w:hAnsi="Times New Roman" w:cs="Times New Roman"/>
          <w:color w:val="000000"/>
          <w:sz w:val="24"/>
          <w:szCs w:val="24"/>
        </w:rPr>
        <w:t xml:space="preserve">99% </w:t>
      </w:r>
      <w:commentRangeEnd w:id="489"/>
      <w:r w:rsidR="00DD6FDF">
        <w:rPr>
          <w:rStyle w:val="CommentReference"/>
        </w:rPr>
        <w:commentReference w:id="489"/>
      </w:r>
      <w:r w:rsidR="000D71D0">
        <w:rPr>
          <w:rFonts w:ascii="Times New Roman" w:eastAsiaTheme="majorEastAsia" w:hAnsi="Times New Roman" w:cs="Times New Roman"/>
          <w:color w:val="000000"/>
          <w:sz w:val="24"/>
          <w:szCs w:val="24"/>
        </w:rPr>
        <w:t xml:space="preserve">of </w:t>
      </w:r>
      <w:commentRangeStart w:id="490"/>
      <w:proofErr w:type="spellStart"/>
      <w:r w:rsidR="000D71D0">
        <w:rPr>
          <w:rFonts w:ascii="Times New Roman" w:eastAsiaTheme="majorEastAsia" w:hAnsi="Times New Roman" w:cs="Times New Roman"/>
          <w:color w:val="000000"/>
          <w:sz w:val="24"/>
          <w:szCs w:val="24"/>
        </w:rPr>
        <w:t>keton</w:t>
      </w:r>
      <w:proofErr w:type="spellEnd"/>
      <w:r w:rsidR="000D71D0">
        <w:rPr>
          <w:rFonts w:ascii="Times New Roman" w:eastAsiaTheme="majorEastAsia" w:hAnsi="Times New Roman" w:cs="Times New Roman"/>
          <w:color w:val="000000"/>
          <w:sz w:val="24"/>
          <w:szCs w:val="24"/>
        </w:rPr>
        <w:t xml:space="preserve"> </w:t>
      </w:r>
      <w:commentRangeEnd w:id="490"/>
      <w:r w:rsidR="00DD6FDF">
        <w:rPr>
          <w:rStyle w:val="CommentReference"/>
        </w:rPr>
        <w:commentReference w:id="490"/>
      </w:r>
      <w:r w:rsidR="000D71D0">
        <w:rPr>
          <w:rFonts w:ascii="Times New Roman" w:eastAsiaTheme="majorEastAsia" w:hAnsi="Times New Roman" w:cs="Times New Roman"/>
          <w:color w:val="000000"/>
          <w:sz w:val="24"/>
          <w:szCs w:val="24"/>
        </w:rPr>
        <w:t>with distilled water .the mixture will be left</w:t>
      </w:r>
      <w:r w:rsidR="00623092">
        <w:rPr>
          <w:rFonts w:ascii="Times New Roman" w:eastAsiaTheme="majorEastAsia" w:hAnsi="Times New Roman" w:cs="Times New Roman"/>
          <w:color w:val="000000"/>
          <w:sz w:val="24"/>
          <w:szCs w:val="24"/>
        </w:rPr>
        <w:t xml:space="preserve"> in refrigerator</w:t>
      </w:r>
      <w:r w:rsidR="000D71D0">
        <w:rPr>
          <w:rFonts w:ascii="Times New Roman" w:eastAsiaTheme="majorEastAsia" w:hAnsi="Times New Roman" w:cs="Times New Roman"/>
          <w:color w:val="000000"/>
          <w:sz w:val="24"/>
          <w:szCs w:val="24"/>
        </w:rPr>
        <w:t xml:space="preserve"> </w:t>
      </w:r>
      <w:r w:rsidR="00623092">
        <w:rPr>
          <w:rFonts w:ascii="Times New Roman" w:eastAsiaTheme="majorEastAsia" w:hAnsi="Times New Roman" w:cs="Times New Roman"/>
          <w:color w:val="000000"/>
          <w:sz w:val="24"/>
          <w:szCs w:val="24"/>
        </w:rPr>
        <w:t>overnight</w:t>
      </w:r>
      <w:r w:rsidR="000D71D0">
        <w:rPr>
          <w:rFonts w:ascii="Times New Roman" w:eastAsiaTheme="majorEastAsia" w:hAnsi="Times New Roman" w:cs="Times New Roman"/>
          <w:color w:val="000000"/>
          <w:sz w:val="24"/>
          <w:szCs w:val="24"/>
        </w:rPr>
        <w:t xml:space="preserve"> for spectrophotometer measurement at wave </w:t>
      </w:r>
      <w:r w:rsidR="000D71D0" w:rsidRPr="00D32504">
        <w:rPr>
          <w:rFonts w:ascii="Times New Roman" w:hAnsi="Times New Roman" w:cs="Times New Roman"/>
          <w:sz w:val="24"/>
          <w:szCs w:val="24"/>
        </w:rPr>
        <w:t>) in order to extract chlorophyll a from the membrane</w:t>
      </w:r>
    </w:p>
    <w:p w14:paraId="59626FF8" w14:textId="77777777" w:rsidR="000D71D0" w:rsidRDefault="000D71D0" w:rsidP="00D63DEF">
      <w:pPr>
        <w:pStyle w:val="ListParagraph"/>
        <w:numPr>
          <w:ilvl w:val="0"/>
          <w:numId w:val="14"/>
        </w:numPr>
        <w:spacing w:line="360" w:lineRule="auto"/>
        <w:jc w:val="both"/>
        <w:rPr>
          <w:rFonts w:ascii="Times New Roman" w:hAnsi="Times New Roman" w:cs="Times New Roman"/>
          <w:sz w:val="24"/>
          <w:szCs w:val="24"/>
        </w:rPr>
      </w:pPr>
      <w:r w:rsidRPr="00D32504">
        <w:rPr>
          <w:rFonts w:ascii="Times New Roman" w:hAnsi="Times New Roman" w:cs="Times New Roman"/>
          <w:sz w:val="24"/>
          <w:szCs w:val="24"/>
        </w:rPr>
        <w:t xml:space="preserve">The mixture in its test tube was removed from refrigerator and transferred to water bath for five minutes and then was removed followed by removing the filter membrane in the test tube </w:t>
      </w:r>
    </w:p>
    <w:p w14:paraId="306E5EA7" w14:textId="77777777" w:rsidR="00DC1319" w:rsidRPr="00DC1319" w:rsidRDefault="000D71D0" w:rsidP="00D63DEF">
      <w:pPr>
        <w:pStyle w:val="ListParagraph"/>
        <w:numPr>
          <w:ilvl w:val="0"/>
          <w:numId w:val="14"/>
        </w:numPr>
        <w:spacing w:line="360" w:lineRule="auto"/>
        <w:jc w:val="both"/>
        <w:rPr>
          <w:rFonts w:ascii="Times New Roman" w:hAnsi="Times New Roman" w:cs="Times New Roman"/>
          <w:sz w:val="24"/>
          <w:szCs w:val="24"/>
        </w:rPr>
      </w:pPr>
      <w:r w:rsidRPr="00D32504">
        <w:rPr>
          <w:rFonts w:ascii="Times New Roman" w:hAnsi="Times New Roman" w:cs="Times New Roman"/>
          <w:sz w:val="24"/>
          <w:szCs w:val="24"/>
        </w:rPr>
        <w:t>Then absorbance</w:t>
      </w:r>
      <w:r w:rsidR="00FD125F">
        <w:rPr>
          <w:rFonts w:ascii="Times New Roman" w:hAnsi="Times New Roman" w:cs="Times New Roman"/>
          <w:sz w:val="24"/>
          <w:szCs w:val="24"/>
        </w:rPr>
        <w:t xml:space="preserve"> will be</w:t>
      </w:r>
      <w:r w:rsidRPr="00D32504">
        <w:rPr>
          <w:rFonts w:ascii="Times New Roman" w:hAnsi="Times New Roman" w:cs="Times New Roman"/>
          <w:sz w:val="24"/>
          <w:szCs w:val="24"/>
        </w:rPr>
        <w:t xml:space="preserve"> read at wavelength 665nm and 750nm without acid followed by addition of 0.1 ml of dilute hydrochloric acid solution (HCL) in each sample and reread the absorbance in the respective wavelength.</w:t>
      </w:r>
    </w:p>
    <w:p w14:paraId="1531F32E" w14:textId="77777777" w:rsidR="00DC1319" w:rsidRPr="00DC1319" w:rsidRDefault="00DC1319" w:rsidP="00D63DEF">
      <w:pPr>
        <w:pStyle w:val="ListParagraph"/>
        <w:spacing w:line="360" w:lineRule="auto"/>
        <w:jc w:val="both"/>
        <w:rPr>
          <w:rFonts w:ascii="Times New Roman" w:hAnsi="Times New Roman" w:cs="Times New Roman"/>
          <w:b/>
          <w:sz w:val="24"/>
          <w:szCs w:val="24"/>
        </w:rPr>
      </w:pPr>
      <w:commentRangeStart w:id="491"/>
      <w:r w:rsidRPr="00DC1319">
        <w:rPr>
          <w:rFonts w:ascii="Times New Roman" w:hAnsi="Times New Roman" w:cs="Times New Roman"/>
          <w:b/>
          <w:sz w:val="24"/>
          <w:szCs w:val="24"/>
        </w:rPr>
        <w:t xml:space="preserve"> For TSS</w:t>
      </w:r>
    </w:p>
    <w:p w14:paraId="384ADC44" w14:textId="77777777" w:rsidR="00DC1319" w:rsidRDefault="00DC1319" w:rsidP="00D63DE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Procedures; drying and labeling of each </w:t>
      </w:r>
      <w:r w:rsidR="004E1E4F">
        <w:rPr>
          <w:rFonts w:ascii="Times New Roman" w:hAnsi="Times New Roman" w:cs="Times New Roman"/>
          <w:sz w:val="24"/>
          <w:szCs w:val="24"/>
        </w:rPr>
        <w:t>station on</w:t>
      </w:r>
      <w:r>
        <w:rPr>
          <w:rFonts w:ascii="Times New Roman" w:hAnsi="Times New Roman" w:cs="Times New Roman"/>
          <w:sz w:val="24"/>
          <w:szCs w:val="24"/>
        </w:rPr>
        <w:t xml:space="preserve"> the filter membrane then measuring and record the weight of the membrane using a digital beam balance, a volume of 150mls of water sample will be filtered followed by removing the f. membrane using forceps and put it in the oven for 1hour then the sample will be taken to the desiccators for 10minutes. After a while remove the membrane and re weight. Therefore TSS will be obtained through calculating the difference between wet and dry membrane.</w:t>
      </w:r>
      <w:commentRangeEnd w:id="491"/>
      <w:r w:rsidR="00DD6FDF">
        <w:rPr>
          <w:rStyle w:val="CommentReference"/>
        </w:rPr>
        <w:commentReference w:id="491"/>
      </w:r>
    </w:p>
    <w:p w14:paraId="2AF0EB28" w14:textId="77777777" w:rsidR="00450F30" w:rsidRPr="00976434" w:rsidRDefault="00450F30" w:rsidP="00D63DEF">
      <w:pPr>
        <w:pStyle w:val="ListParagraph"/>
        <w:spacing w:after="0" w:line="360" w:lineRule="auto"/>
        <w:jc w:val="both"/>
        <w:rPr>
          <w:rFonts w:ascii="Times New Roman" w:eastAsiaTheme="majorEastAsia" w:hAnsi="Times New Roman" w:cs="Times New Roman"/>
          <w:color w:val="000000"/>
          <w:sz w:val="24"/>
          <w:szCs w:val="24"/>
        </w:rPr>
      </w:pPr>
    </w:p>
    <w:p w14:paraId="777A17D3" w14:textId="77777777" w:rsidR="00632C71" w:rsidRPr="00A93F30" w:rsidRDefault="00A93F30" w:rsidP="00617460">
      <w:pPr>
        <w:pStyle w:val="Caption"/>
        <w:spacing w:line="360" w:lineRule="auto"/>
        <w:rPr>
          <w:rFonts w:ascii="Times New Roman" w:hAnsi="Times New Roman" w:cs="Times New Roman"/>
          <w:bCs w:val="0"/>
          <w:color w:val="000000"/>
          <w:sz w:val="24"/>
          <w:szCs w:val="24"/>
        </w:rPr>
      </w:pPr>
      <w:bookmarkStart w:id="492" w:name="_Toc175032296"/>
      <w:commentRangeStart w:id="493"/>
      <w:r w:rsidRPr="00A93F30">
        <w:rPr>
          <w:rFonts w:ascii="Times New Roman" w:hAnsi="Times New Roman" w:cs="Times New Roman"/>
          <w:bCs w:val="0"/>
          <w:color w:val="000000"/>
          <w:sz w:val="24"/>
          <w:szCs w:val="24"/>
        </w:rPr>
        <w:t xml:space="preserve">Table </w:t>
      </w:r>
      <w:commentRangeEnd w:id="493"/>
      <w:r w:rsidR="00DD6FDF">
        <w:rPr>
          <w:rStyle w:val="CommentReference"/>
          <w:b w:val="0"/>
          <w:bCs w:val="0"/>
          <w:color w:val="auto"/>
        </w:rPr>
        <w:commentReference w:id="493"/>
      </w:r>
      <w:r w:rsidR="003C73C5" w:rsidRPr="00A93F30">
        <w:rPr>
          <w:rFonts w:ascii="Times New Roman" w:hAnsi="Times New Roman" w:cs="Times New Roman"/>
          <w:bCs w:val="0"/>
          <w:color w:val="000000"/>
          <w:sz w:val="24"/>
          <w:szCs w:val="24"/>
        </w:rPr>
        <w:fldChar w:fldCharType="begin"/>
      </w:r>
      <w:r w:rsidRPr="00A93F30">
        <w:rPr>
          <w:rFonts w:ascii="Times New Roman" w:hAnsi="Times New Roman" w:cs="Times New Roman"/>
          <w:bCs w:val="0"/>
          <w:color w:val="000000"/>
          <w:sz w:val="24"/>
          <w:szCs w:val="24"/>
        </w:rPr>
        <w:instrText xml:space="preserve"> SEQ Table \* ARABIC </w:instrText>
      </w:r>
      <w:r w:rsidR="003C73C5" w:rsidRPr="00A93F30">
        <w:rPr>
          <w:rFonts w:ascii="Times New Roman" w:hAnsi="Times New Roman" w:cs="Times New Roman"/>
          <w:bCs w:val="0"/>
          <w:color w:val="000000"/>
          <w:sz w:val="24"/>
          <w:szCs w:val="24"/>
        </w:rPr>
        <w:fldChar w:fldCharType="separate"/>
      </w:r>
      <w:r w:rsidRPr="00A93F30">
        <w:rPr>
          <w:rFonts w:ascii="Times New Roman" w:hAnsi="Times New Roman" w:cs="Times New Roman"/>
          <w:bCs w:val="0"/>
          <w:color w:val="000000"/>
          <w:sz w:val="24"/>
          <w:szCs w:val="24"/>
        </w:rPr>
        <w:t>1</w:t>
      </w:r>
      <w:r w:rsidR="003C73C5" w:rsidRPr="00A93F30">
        <w:rPr>
          <w:rFonts w:ascii="Times New Roman" w:hAnsi="Times New Roman" w:cs="Times New Roman"/>
          <w:bCs w:val="0"/>
          <w:color w:val="000000"/>
          <w:sz w:val="24"/>
          <w:szCs w:val="24"/>
        </w:rPr>
        <w:fldChar w:fldCharType="end"/>
      </w:r>
      <w:r w:rsidRPr="00A93F30">
        <w:rPr>
          <w:rFonts w:ascii="Times New Roman" w:hAnsi="Times New Roman" w:cs="Times New Roman"/>
          <w:bCs w:val="0"/>
          <w:color w:val="000000"/>
          <w:sz w:val="24"/>
          <w:szCs w:val="24"/>
        </w:rPr>
        <w:t xml:space="preserve">  below showing sampling methodology and preservation</w:t>
      </w:r>
      <w:bookmarkEnd w:id="492"/>
    </w:p>
    <w:tbl>
      <w:tblPr>
        <w:tblStyle w:val="MediumShading1-Accent11"/>
        <w:tblW w:w="0" w:type="auto"/>
        <w:tblLook w:val="04A0" w:firstRow="1" w:lastRow="0" w:firstColumn="1" w:lastColumn="0" w:noHBand="0" w:noVBand="1"/>
      </w:tblPr>
      <w:tblGrid>
        <w:gridCol w:w="1870"/>
        <w:gridCol w:w="1786"/>
        <w:gridCol w:w="1732"/>
        <w:gridCol w:w="2310"/>
      </w:tblGrid>
      <w:tr w:rsidR="00746F50" w:rsidRPr="008A629D" w14:paraId="6EDD448B" w14:textId="77777777" w:rsidTr="00077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F0DFA2" w14:textId="77777777" w:rsidR="00746F50" w:rsidRPr="008A629D" w:rsidRDefault="00D95F4E"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P</w:t>
            </w:r>
            <w:r w:rsidR="00746F50" w:rsidRPr="008A629D">
              <w:rPr>
                <w:rFonts w:ascii="Times New Roman" w:hAnsi="Times New Roman" w:cs="Times New Roman"/>
                <w:color w:val="000000"/>
                <w:sz w:val="24"/>
                <w:szCs w:val="24"/>
              </w:rPr>
              <w:t>arameters</w:t>
            </w:r>
          </w:p>
        </w:tc>
        <w:tc>
          <w:tcPr>
            <w:tcW w:w="1786" w:type="dxa"/>
          </w:tcPr>
          <w:p w14:paraId="30C00592" w14:textId="77777777" w:rsidR="00746F50" w:rsidRPr="008A629D" w:rsidRDefault="00F37971" w:rsidP="005969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C</w:t>
            </w:r>
            <w:r w:rsidR="00746F50" w:rsidRPr="008A629D">
              <w:rPr>
                <w:rFonts w:ascii="Times New Roman" w:hAnsi="Times New Roman" w:cs="Times New Roman"/>
                <w:color w:val="000000"/>
                <w:sz w:val="24"/>
                <w:szCs w:val="24"/>
              </w:rPr>
              <w:t>ontainer</w:t>
            </w:r>
          </w:p>
        </w:tc>
        <w:tc>
          <w:tcPr>
            <w:tcW w:w="1732" w:type="dxa"/>
          </w:tcPr>
          <w:p w14:paraId="51A282F6" w14:textId="77777777" w:rsidR="00746F50" w:rsidRPr="008A629D" w:rsidRDefault="00746F50" w:rsidP="005969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Volume (ml)</w:t>
            </w:r>
          </w:p>
        </w:tc>
        <w:tc>
          <w:tcPr>
            <w:tcW w:w="2310" w:type="dxa"/>
          </w:tcPr>
          <w:p w14:paraId="6286F7CC" w14:textId="77777777" w:rsidR="00746F50" w:rsidRPr="008A629D" w:rsidRDefault="00746F50" w:rsidP="005969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8A629D">
              <w:rPr>
                <w:rFonts w:ascii="Times New Roman" w:hAnsi="Times New Roman" w:cs="Times New Roman"/>
                <w:color w:val="000000"/>
                <w:sz w:val="24"/>
                <w:szCs w:val="24"/>
              </w:rPr>
              <w:t>Max.preservation</w:t>
            </w:r>
            <w:proofErr w:type="spellEnd"/>
            <w:r w:rsidRPr="008A629D">
              <w:rPr>
                <w:rFonts w:ascii="Times New Roman" w:hAnsi="Times New Roman" w:cs="Times New Roman"/>
                <w:color w:val="000000"/>
                <w:sz w:val="24"/>
                <w:szCs w:val="24"/>
              </w:rPr>
              <w:t xml:space="preserve"> duration </w:t>
            </w:r>
          </w:p>
        </w:tc>
      </w:tr>
      <w:tr w:rsidR="00746F50" w:rsidRPr="008A629D" w14:paraId="4DF30437" w14:textId="77777777" w:rsidTr="0007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9B76DE"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lastRenderedPageBreak/>
              <w:t>pH</w:t>
            </w:r>
          </w:p>
        </w:tc>
        <w:tc>
          <w:tcPr>
            <w:tcW w:w="1786" w:type="dxa"/>
          </w:tcPr>
          <w:p w14:paraId="1C2BEB8E"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grass</w:t>
            </w:r>
          </w:p>
        </w:tc>
        <w:tc>
          <w:tcPr>
            <w:tcW w:w="1732" w:type="dxa"/>
          </w:tcPr>
          <w:p w14:paraId="5BF8764F" w14:textId="77777777" w:rsidR="00746F50" w:rsidRPr="008A629D" w:rsidRDefault="003202DB"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10" w:type="dxa"/>
          </w:tcPr>
          <w:p w14:paraId="65DF98BA"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14:paraId="2B3028BB" w14:textId="77777777" w:rsidTr="00077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59A5A" w14:textId="77777777" w:rsidR="00746F50" w:rsidRPr="008A629D" w:rsidRDefault="00700508"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w:t>
            </w:r>
            <w:r w:rsidR="00746F50" w:rsidRPr="008A629D">
              <w:rPr>
                <w:rFonts w:ascii="Times New Roman" w:hAnsi="Times New Roman" w:cs="Times New Roman"/>
                <w:color w:val="000000"/>
                <w:sz w:val="24"/>
                <w:szCs w:val="24"/>
              </w:rPr>
              <w:t>emperature</w:t>
            </w:r>
          </w:p>
        </w:tc>
        <w:tc>
          <w:tcPr>
            <w:tcW w:w="1786" w:type="dxa"/>
          </w:tcPr>
          <w:p w14:paraId="2F2F6FDF"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14:paraId="49E39D8C"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1000</w:t>
            </w:r>
          </w:p>
        </w:tc>
        <w:tc>
          <w:tcPr>
            <w:tcW w:w="2310" w:type="dxa"/>
          </w:tcPr>
          <w:p w14:paraId="3C1FCE0A"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14:paraId="3365A87C" w14:textId="77777777" w:rsidTr="0007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975244"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Do</w:t>
            </w:r>
          </w:p>
        </w:tc>
        <w:tc>
          <w:tcPr>
            <w:tcW w:w="1786" w:type="dxa"/>
          </w:tcPr>
          <w:p w14:paraId="553BEDB8"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14:paraId="771B7EC9" w14:textId="77777777" w:rsidR="00746F50" w:rsidRPr="008A629D" w:rsidRDefault="00077DB8"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310" w:type="dxa"/>
          </w:tcPr>
          <w:p w14:paraId="74DBE824"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14:paraId="19BE5E05" w14:textId="77777777" w:rsidTr="00077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FD7D2E"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TP</w:t>
            </w:r>
          </w:p>
        </w:tc>
        <w:tc>
          <w:tcPr>
            <w:tcW w:w="1786" w:type="dxa"/>
          </w:tcPr>
          <w:p w14:paraId="60B82946"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14:paraId="14143AEC" w14:textId="77777777" w:rsidR="00746F50" w:rsidRPr="008A629D" w:rsidRDefault="003202DB"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14:paraId="67253710"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14:paraId="26984174" w14:textId="77777777" w:rsidTr="0007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29AD4D"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TN</w:t>
            </w:r>
          </w:p>
        </w:tc>
        <w:tc>
          <w:tcPr>
            <w:tcW w:w="1786" w:type="dxa"/>
          </w:tcPr>
          <w:p w14:paraId="54EA2163"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14:paraId="350FB892" w14:textId="77777777" w:rsidR="00746F50" w:rsidRPr="008A629D" w:rsidRDefault="003202DB"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14:paraId="37287834" w14:textId="77777777" w:rsidR="00746F50" w:rsidRPr="008A629D" w:rsidRDefault="00746F5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14:paraId="7829F93A" w14:textId="77777777" w:rsidTr="00077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13BB75"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 xml:space="preserve">Chl. </w:t>
            </w:r>
            <w:r w:rsidR="00D95F4E" w:rsidRPr="008A629D">
              <w:rPr>
                <w:rFonts w:ascii="Times New Roman" w:hAnsi="Times New Roman" w:cs="Times New Roman"/>
                <w:color w:val="000000"/>
                <w:sz w:val="24"/>
                <w:szCs w:val="24"/>
              </w:rPr>
              <w:t>A</w:t>
            </w:r>
          </w:p>
        </w:tc>
        <w:tc>
          <w:tcPr>
            <w:tcW w:w="1786" w:type="dxa"/>
          </w:tcPr>
          <w:p w14:paraId="220B59D0"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Plastic or glass</w:t>
            </w:r>
          </w:p>
        </w:tc>
        <w:tc>
          <w:tcPr>
            <w:tcW w:w="1732" w:type="dxa"/>
          </w:tcPr>
          <w:p w14:paraId="28814007" w14:textId="77777777" w:rsidR="00746F50" w:rsidRPr="008A629D" w:rsidRDefault="003202DB"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10</w:t>
            </w:r>
            <w:r w:rsidR="00746F50" w:rsidRPr="008A629D">
              <w:rPr>
                <w:rFonts w:ascii="Times New Roman" w:hAnsi="Times New Roman" w:cs="Times New Roman"/>
                <w:color w:val="000000"/>
                <w:sz w:val="24"/>
                <w:szCs w:val="24"/>
              </w:rPr>
              <w:t>00</w:t>
            </w:r>
          </w:p>
        </w:tc>
        <w:tc>
          <w:tcPr>
            <w:tcW w:w="2310" w:type="dxa"/>
          </w:tcPr>
          <w:p w14:paraId="0182209E" w14:textId="77777777" w:rsidR="00746F50" w:rsidRPr="008A629D" w:rsidRDefault="00746F5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r w:rsidR="00746F50" w:rsidRPr="008A629D" w14:paraId="7E934509" w14:textId="77777777" w:rsidTr="0007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4B303C"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salinity</w:t>
            </w:r>
            <w:r w:rsidR="005C00D0" w:rsidRPr="008A629D">
              <w:rPr>
                <w:rFonts w:ascii="Times New Roman" w:hAnsi="Times New Roman" w:cs="Times New Roman"/>
                <w:sz w:val="24"/>
                <w:szCs w:val="24"/>
              </w:rPr>
              <w:t>(mg/l)</w:t>
            </w:r>
          </w:p>
        </w:tc>
        <w:tc>
          <w:tcPr>
            <w:tcW w:w="1786" w:type="dxa"/>
          </w:tcPr>
          <w:p w14:paraId="48867771"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14:paraId="69A0F773"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14:paraId="5F41E8F7"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14:paraId="730DC451" w14:textId="77777777" w:rsidTr="00077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CC6D64" w14:textId="77777777" w:rsidR="00746F50" w:rsidRPr="008A629D" w:rsidRDefault="00D95F4E"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w:t>
            </w:r>
            <w:r w:rsidR="00746F50" w:rsidRPr="008A629D">
              <w:rPr>
                <w:rFonts w:ascii="Times New Roman" w:hAnsi="Times New Roman" w:cs="Times New Roman"/>
                <w:color w:val="000000"/>
                <w:sz w:val="24"/>
                <w:szCs w:val="24"/>
              </w:rPr>
              <w:t>urbidity</w:t>
            </w:r>
          </w:p>
        </w:tc>
        <w:tc>
          <w:tcPr>
            <w:tcW w:w="1786" w:type="dxa"/>
          </w:tcPr>
          <w:p w14:paraId="278D90BD" w14:textId="77777777" w:rsidR="00746F50" w:rsidRPr="008A629D" w:rsidRDefault="005C00D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14:paraId="7CF65C6D" w14:textId="77777777" w:rsidR="00746F50" w:rsidRPr="008A629D" w:rsidRDefault="005C00D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14:paraId="1244C387" w14:textId="77777777" w:rsidR="00746F50" w:rsidRPr="008A629D" w:rsidRDefault="005C00D0" w:rsidP="00596978">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Analyze immediately</w:t>
            </w:r>
          </w:p>
        </w:tc>
      </w:tr>
      <w:tr w:rsidR="00746F50" w:rsidRPr="008A629D" w14:paraId="720A58ED" w14:textId="77777777" w:rsidTr="00077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31530E" w14:textId="77777777" w:rsidR="00746F50" w:rsidRPr="008A629D" w:rsidRDefault="00746F50" w:rsidP="00596978">
            <w:pPr>
              <w:jc w:val="both"/>
              <w:rPr>
                <w:rFonts w:ascii="Times New Roman" w:hAnsi="Times New Roman" w:cs="Times New Roman"/>
                <w:color w:val="000000"/>
                <w:sz w:val="24"/>
                <w:szCs w:val="24"/>
              </w:rPr>
            </w:pPr>
            <w:r w:rsidRPr="008A629D">
              <w:rPr>
                <w:rFonts w:ascii="Times New Roman" w:hAnsi="Times New Roman" w:cs="Times New Roman"/>
                <w:color w:val="000000"/>
                <w:sz w:val="24"/>
                <w:szCs w:val="24"/>
              </w:rPr>
              <w:t>TDS</w:t>
            </w:r>
          </w:p>
        </w:tc>
        <w:tc>
          <w:tcPr>
            <w:tcW w:w="1786" w:type="dxa"/>
          </w:tcPr>
          <w:p w14:paraId="694C3532"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1732" w:type="dxa"/>
          </w:tcPr>
          <w:p w14:paraId="2BA1BBC5"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w:t>
            </w:r>
          </w:p>
        </w:tc>
        <w:tc>
          <w:tcPr>
            <w:tcW w:w="2310" w:type="dxa"/>
          </w:tcPr>
          <w:p w14:paraId="76AD5106" w14:textId="77777777" w:rsidR="00746F50" w:rsidRPr="008A629D" w:rsidRDefault="005C00D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29D">
              <w:rPr>
                <w:rFonts w:ascii="Times New Roman" w:hAnsi="Times New Roman" w:cs="Times New Roman"/>
                <w:color w:val="000000"/>
                <w:sz w:val="24"/>
                <w:szCs w:val="24"/>
              </w:rPr>
              <w:t>after 2 days</w:t>
            </w:r>
          </w:p>
        </w:tc>
      </w:tr>
    </w:tbl>
    <w:p w14:paraId="12025EC8" w14:textId="77777777" w:rsidR="009A64ED" w:rsidRDefault="009A64ED" w:rsidP="00595E43">
      <w:pPr>
        <w:pStyle w:val="Heading2"/>
      </w:pPr>
    </w:p>
    <w:p w14:paraId="7FFADAAC" w14:textId="77777777" w:rsidR="009A64ED" w:rsidRDefault="009A64ED" w:rsidP="009A64ED"/>
    <w:p w14:paraId="55A3E547" w14:textId="77777777" w:rsidR="009A64ED" w:rsidRPr="009A64ED" w:rsidRDefault="009A64ED" w:rsidP="009A64ED"/>
    <w:p w14:paraId="0B9FCB1C" w14:textId="77777777" w:rsidR="00590614" w:rsidRDefault="00D326DE" w:rsidP="00595E43">
      <w:pPr>
        <w:pStyle w:val="Heading2"/>
      </w:pPr>
      <w:bookmarkStart w:id="494" w:name="_Toc175165175"/>
      <w:r w:rsidRPr="008A629D">
        <w:t>2.4 Data analysis</w:t>
      </w:r>
      <w:bookmarkEnd w:id="494"/>
    </w:p>
    <w:p w14:paraId="0C3F9D62" w14:textId="318466EF" w:rsidR="00DD14D6" w:rsidRPr="00DD14D6" w:rsidRDefault="00DD14D6" w:rsidP="00596978">
      <w:pPr>
        <w:spacing w:line="240" w:lineRule="auto"/>
        <w:rPr>
          <w:rFonts w:ascii="Times New Roman" w:hAnsi="Times New Roman" w:cs="Times New Roman"/>
          <w:color w:val="242021"/>
          <w:sz w:val="24"/>
          <w:szCs w:val="24"/>
        </w:rPr>
      </w:pPr>
      <w:commentRangeStart w:id="495"/>
      <w:r w:rsidRPr="00DD14D6">
        <w:rPr>
          <w:rFonts w:ascii="Times New Roman" w:hAnsi="Times New Roman" w:cs="Times New Roman"/>
          <w:color w:val="242021"/>
          <w:sz w:val="24"/>
          <w:szCs w:val="24"/>
        </w:rPr>
        <w:t xml:space="preserve">Statistical software </w:t>
      </w:r>
      <w:commentRangeEnd w:id="495"/>
      <w:r w:rsidR="00DD6FDF">
        <w:rPr>
          <w:rStyle w:val="CommentReference"/>
        </w:rPr>
        <w:commentReference w:id="495"/>
      </w:r>
      <w:r w:rsidRPr="00DD14D6">
        <w:rPr>
          <w:rFonts w:ascii="Times New Roman" w:hAnsi="Times New Roman" w:cs="Times New Roman"/>
          <w:color w:val="242021"/>
          <w:sz w:val="24"/>
          <w:szCs w:val="24"/>
        </w:rPr>
        <w:t xml:space="preserve">and Microsoft </w:t>
      </w:r>
      <w:r>
        <w:rPr>
          <w:rFonts w:ascii="Times New Roman" w:hAnsi="Times New Roman" w:cs="Times New Roman"/>
          <w:color w:val="242021"/>
          <w:sz w:val="24"/>
          <w:szCs w:val="24"/>
        </w:rPr>
        <w:t>E</w:t>
      </w:r>
      <w:r w:rsidRPr="00DD14D6">
        <w:rPr>
          <w:rFonts w:ascii="Times New Roman" w:hAnsi="Times New Roman" w:cs="Times New Roman"/>
          <w:color w:val="242021"/>
          <w:sz w:val="24"/>
          <w:szCs w:val="24"/>
        </w:rPr>
        <w:t>xcel 2007 will be used</w:t>
      </w:r>
      <w:r>
        <w:rPr>
          <w:rFonts w:ascii="Times New Roman" w:hAnsi="Times New Roman" w:cs="Times New Roman"/>
          <w:color w:val="242021"/>
          <w:sz w:val="24"/>
          <w:szCs w:val="24"/>
        </w:rPr>
        <w:t xml:space="preserve"> for data analysis.</w:t>
      </w:r>
      <w:ins w:id="496" w:author="Nyamisi Peter" w:date="2022-12-28T11:00:00Z">
        <w:r w:rsidR="00DD6FDF">
          <w:rPr>
            <w:rFonts w:ascii="Times New Roman" w:hAnsi="Times New Roman" w:cs="Times New Roman"/>
            <w:color w:val="242021"/>
            <w:sz w:val="24"/>
            <w:szCs w:val="24"/>
          </w:rPr>
          <w:t xml:space="preserve"> </w:t>
        </w:r>
      </w:ins>
    </w:p>
    <w:p w14:paraId="7F857285" w14:textId="77777777" w:rsidR="00755859" w:rsidRPr="008A629D" w:rsidRDefault="00590614" w:rsidP="007B1E9E">
      <w:pPr>
        <w:spacing w:line="360" w:lineRule="auto"/>
        <w:jc w:val="both"/>
        <w:rPr>
          <w:rStyle w:val="Heading1Char"/>
        </w:rPr>
      </w:pPr>
      <w:commentRangeStart w:id="497"/>
      <w:r w:rsidRPr="008A629D">
        <w:rPr>
          <w:rFonts w:ascii="Times New Roman" w:hAnsi="Times New Roman" w:cs="Times New Roman"/>
          <w:color w:val="242021"/>
          <w:sz w:val="24"/>
          <w:szCs w:val="24"/>
        </w:rPr>
        <w:t xml:space="preserve">For interpretation of differences in chemical and physical water quality data set, among and within the sampling stations the following statistical analysis will be </w:t>
      </w:r>
      <w:r w:rsidR="0090530D" w:rsidRPr="008A629D">
        <w:rPr>
          <w:rFonts w:ascii="Times New Roman" w:hAnsi="Times New Roman" w:cs="Times New Roman"/>
          <w:color w:val="242021"/>
          <w:sz w:val="24"/>
          <w:szCs w:val="24"/>
        </w:rPr>
        <w:t xml:space="preserve">applied, </w:t>
      </w:r>
      <w:r w:rsidR="00FE040F" w:rsidRPr="008A629D">
        <w:rPr>
          <w:rFonts w:ascii="Times New Roman" w:hAnsi="Times New Roman" w:cs="Times New Roman"/>
          <w:color w:val="242021"/>
          <w:sz w:val="24"/>
          <w:szCs w:val="24"/>
        </w:rPr>
        <w:t>descriptive statistics</w:t>
      </w:r>
      <w:r w:rsidR="0090530D" w:rsidRPr="008A629D">
        <w:rPr>
          <w:rFonts w:ascii="Times New Roman" w:hAnsi="Times New Roman" w:cs="Times New Roman"/>
          <w:color w:val="242021"/>
          <w:sz w:val="24"/>
          <w:szCs w:val="24"/>
        </w:rPr>
        <w:t xml:space="preserve"> (</w:t>
      </w:r>
      <w:r w:rsidRPr="008A629D">
        <w:rPr>
          <w:rFonts w:ascii="Times New Roman" w:hAnsi="Times New Roman" w:cs="Times New Roman"/>
          <w:color w:val="242021"/>
          <w:sz w:val="24"/>
          <w:szCs w:val="24"/>
        </w:rPr>
        <w:t xml:space="preserve">range, mean and standard deviation) correlation </w:t>
      </w:r>
      <w:r w:rsidR="0090530D" w:rsidRPr="008A629D">
        <w:rPr>
          <w:rFonts w:ascii="Times New Roman" w:hAnsi="Times New Roman" w:cs="Times New Roman"/>
          <w:color w:val="242021"/>
          <w:sz w:val="24"/>
          <w:szCs w:val="24"/>
        </w:rPr>
        <w:t>analysis will</w:t>
      </w:r>
      <w:r w:rsidRPr="008A629D">
        <w:rPr>
          <w:rFonts w:ascii="Times New Roman" w:hAnsi="Times New Roman" w:cs="Times New Roman"/>
          <w:color w:val="242021"/>
          <w:sz w:val="24"/>
          <w:szCs w:val="24"/>
        </w:rPr>
        <w:t xml:space="preserve"> be </w:t>
      </w:r>
      <w:r w:rsidR="0090530D" w:rsidRPr="008A629D">
        <w:rPr>
          <w:rFonts w:ascii="Times New Roman" w:hAnsi="Times New Roman" w:cs="Times New Roman"/>
          <w:color w:val="242021"/>
          <w:sz w:val="24"/>
          <w:szCs w:val="24"/>
        </w:rPr>
        <w:t xml:space="preserve">used </w:t>
      </w:r>
      <w:r w:rsidRPr="008A629D">
        <w:rPr>
          <w:rFonts w:ascii="Times New Roman" w:hAnsi="Times New Roman" w:cs="Times New Roman"/>
          <w:color w:val="242021"/>
          <w:sz w:val="24"/>
          <w:szCs w:val="24"/>
        </w:rPr>
        <w:t xml:space="preserve">to evaluate the relationship between individual nutrients </w:t>
      </w:r>
      <w:r w:rsidR="0090530D" w:rsidRPr="008A629D">
        <w:rPr>
          <w:rFonts w:ascii="Times New Roman" w:hAnsi="Times New Roman" w:cs="Times New Roman"/>
          <w:color w:val="242021"/>
          <w:sz w:val="24"/>
          <w:szCs w:val="24"/>
        </w:rPr>
        <w:t>concentration and</w:t>
      </w:r>
      <w:r w:rsidRPr="008A629D">
        <w:rPr>
          <w:rFonts w:ascii="Times New Roman" w:hAnsi="Times New Roman" w:cs="Times New Roman"/>
          <w:color w:val="242021"/>
          <w:sz w:val="24"/>
          <w:szCs w:val="24"/>
        </w:rPr>
        <w:t xml:space="preserve"> chlorophyll a. a </w:t>
      </w:r>
      <w:r w:rsidR="0090530D" w:rsidRPr="008A629D">
        <w:rPr>
          <w:rFonts w:ascii="Times New Roman" w:hAnsi="Times New Roman" w:cs="Times New Roman"/>
          <w:color w:val="242021"/>
          <w:sz w:val="24"/>
          <w:szCs w:val="24"/>
        </w:rPr>
        <w:t>non-</w:t>
      </w:r>
      <w:r w:rsidR="00FE040F" w:rsidRPr="008A629D">
        <w:rPr>
          <w:rFonts w:ascii="Times New Roman" w:hAnsi="Times New Roman" w:cs="Times New Roman"/>
          <w:color w:val="242021"/>
          <w:sz w:val="24"/>
          <w:szCs w:val="24"/>
        </w:rPr>
        <w:t>parametric test</w:t>
      </w:r>
      <w:r w:rsidR="0090530D" w:rsidRPr="008A629D">
        <w:rPr>
          <w:rFonts w:ascii="Times New Roman" w:hAnsi="Times New Roman" w:cs="Times New Roman"/>
          <w:color w:val="242021"/>
          <w:sz w:val="24"/>
          <w:szCs w:val="24"/>
        </w:rPr>
        <w:t xml:space="preserve"> for</w:t>
      </w:r>
      <w:r w:rsidRPr="008A629D">
        <w:rPr>
          <w:rFonts w:ascii="Times New Roman" w:hAnsi="Times New Roman" w:cs="Times New Roman"/>
          <w:color w:val="242021"/>
          <w:sz w:val="24"/>
          <w:szCs w:val="24"/>
        </w:rPr>
        <w:t xml:space="preserve"> two indepe</w:t>
      </w:r>
      <w:r w:rsidR="0090530D" w:rsidRPr="008A629D">
        <w:rPr>
          <w:rFonts w:ascii="Times New Roman" w:hAnsi="Times New Roman" w:cs="Times New Roman"/>
          <w:color w:val="242021"/>
          <w:sz w:val="24"/>
          <w:szCs w:val="24"/>
        </w:rPr>
        <w:t>nde</w:t>
      </w:r>
      <w:r w:rsidRPr="008A629D">
        <w:rPr>
          <w:rFonts w:ascii="Times New Roman" w:hAnsi="Times New Roman" w:cs="Times New Roman"/>
          <w:color w:val="242021"/>
          <w:sz w:val="24"/>
          <w:szCs w:val="24"/>
        </w:rPr>
        <w:t>nt variables (Man Whitney test</w:t>
      </w:r>
      <w:r w:rsidR="0090530D" w:rsidRPr="008A629D">
        <w:rPr>
          <w:rFonts w:ascii="Times New Roman" w:hAnsi="Times New Roman" w:cs="Times New Roman"/>
          <w:color w:val="242021"/>
          <w:sz w:val="24"/>
          <w:szCs w:val="24"/>
        </w:rPr>
        <w:t>)</w:t>
      </w:r>
      <w:r w:rsidRPr="008A629D">
        <w:rPr>
          <w:rFonts w:ascii="Times New Roman" w:hAnsi="Times New Roman" w:cs="Times New Roman"/>
          <w:color w:val="242021"/>
          <w:sz w:val="24"/>
          <w:szCs w:val="24"/>
        </w:rPr>
        <w:t xml:space="preserve"> at 95</w:t>
      </w:r>
      <w:r w:rsidR="0090530D" w:rsidRPr="008A629D">
        <w:rPr>
          <w:rFonts w:ascii="Times New Roman" w:hAnsi="Times New Roman" w:cs="Times New Roman"/>
          <w:color w:val="242021"/>
          <w:sz w:val="24"/>
          <w:szCs w:val="24"/>
        </w:rPr>
        <w:t>% confidence level will be employed.</w:t>
      </w:r>
      <w:r w:rsidR="00D326DE" w:rsidRPr="008A629D">
        <w:rPr>
          <w:rFonts w:ascii="Times New Roman" w:hAnsi="Times New Roman" w:cs="Times New Roman"/>
          <w:b/>
          <w:bCs/>
          <w:color w:val="000000"/>
          <w:sz w:val="24"/>
          <w:szCs w:val="24"/>
        </w:rPr>
        <w:br/>
      </w:r>
      <w:commentRangeEnd w:id="497"/>
      <w:r w:rsidR="00DD6FDF">
        <w:rPr>
          <w:rStyle w:val="CommentReference"/>
        </w:rPr>
        <w:commentReference w:id="497"/>
      </w:r>
    </w:p>
    <w:p w14:paraId="3D8741D1" w14:textId="77777777" w:rsidR="00E02260" w:rsidRPr="00E02260" w:rsidRDefault="00E02260" w:rsidP="00E02260"/>
    <w:p w14:paraId="08F4BF2D" w14:textId="77777777" w:rsidR="009A64ED" w:rsidRDefault="009A64ED" w:rsidP="007B1E9E">
      <w:pPr>
        <w:pStyle w:val="Caption"/>
        <w:rPr>
          <w:rFonts w:ascii="Times New Roman" w:hAnsi="Times New Roman" w:cs="Times New Roman"/>
          <w:color w:val="auto"/>
          <w:sz w:val="24"/>
          <w:szCs w:val="24"/>
        </w:rPr>
      </w:pPr>
    </w:p>
    <w:p w14:paraId="3056E96E" w14:textId="140000CE" w:rsidR="00A356CA" w:rsidRPr="005B22EE" w:rsidDel="00165EE0" w:rsidRDefault="00A356CA" w:rsidP="005B22EE">
      <w:pPr>
        <w:pStyle w:val="Heading1"/>
        <w:rPr>
          <w:del w:id="498" w:author="Nyamisi Peter" w:date="2022-12-28T11:02:00Z"/>
        </w:rPr>
      </w:pPr>
      <w:bookmarkStart w:id="499" w:name="_Toc175165176"/>
      <w:del w:id="500" w:author="Nyamisi Peter" w:date="2022-12-28T11:02:00Z">
        <w:r w:rsidRPr="005B22EE" w:rsidDel="00165EE0">
          <w:delText>CHAPTER THREE</w:delText>
        </w:r>
        <w:bookmarkEnd w:id="499"/>
      </w:del>
    </w:p>
    <w:p w14:paraId="1145F0C3" w14:textId="77777777" w:rsidR="009A64ED" w:rsidRPr="005B22EE" w:rsidRDefault="009A64ED" w:rsidP="005B22EE">
      <w:pPr>
        <w:pStyle w:val="Heading1"/>
      </w:pPr>
      <w:bookmarkStart w:id="501" w:name="_Toc175165177"/>
      <w:commentRangeStart w:id="502"/>
      <w:r w:rsidRPr="005B22EE">
        <w:t>OTHER RELEVANT INFORMATION</w:t>
      </w:r>
      <w:bookmarkEnd w:id="501"/>
      <w:commentRangeEnd w:id="502"/>
      <w:r w:rsidR="00165EE0">
        <w:rPr>
          <w:rStyle w:val="CommentReference"/>
          <w:rFonts w:asciiTheme="minorHAnsi" w:eastAsiaTheme="minorHAnsi" w:hAnsiTheme="minorHAnsi" w:cstheme="minorBidi"/>
          <w:bCs w:val="0"/>
        </w:rPr>
        <w:commentReference w:id="502"/>
      </w:r>
    </w:p>
    <w:p w14:paraId="43322D79" w14:textId="77777777" w:rsidR="009A64ED" w:rsidRPr="00664260" w:rsidRDefault="009A64ED" w:rsidP="009A64ED">
      <w:pPr>
        <w:pStyle w:val="Heading2"/>
      </w:pPr>
      <w:bookmarkStart w:id="503" w:name="_Toc175165178"/>
      <w:r w:rsidRPr="00664260">
        <w:t>3.1 Work plan or Timeframe</w:t>
      </w:r>
      <w:bookmarkEnd w:id="503"/>
    </w:p>
    <w:p w14:paraId="7707637B" w14:textId="77777777" w:rsidR="009A64ED" w:rsidRPr="00EF0CF2" w:rsidRDefault="009A64ED" w:rsidP="009A64ED">
      <w:pPr>
        <w:spacing w:line="360" w:lineRule="auto"/>
        <w:jc w:val="both"/>
        <w:rPr>
          <w:rFonts w:ascii="Times New Roman" w:hAnsi="Times New Roman" w:cs="Times New Roman"/>
          <w:b/>
          <w:bCs/>
          <w:color w:val="000000"/>
          <w:sz w:val="24"/>
          <w:szCs w:val="24"/>
        </w:rPr>
      </w:pPr>
      <w:r w:rsidRPr="008A629D">
        <w:rPr>
          <w:rFonts w:ascii="Times New Roman" w:hAnsi="Times New Roman" w:cs="Times New Roman"/>
          <w:color w:val="242021"/>
          <w:sz w:val="24"/>
          <w:szCs w:val="24"/>
        </w:rPr>
        <w:t>The time period for accomplishing the research requirements</w:t>
      </w:r>
    </w:p>
    <w:tbl>
      <w:tblPr>
        <w:tblStyle w:val="LightShading-Accent5"/>
        <w:tblW w:w="9576" w:type="dxa"/>
        <w:tblLook w:val="04A0" w:firstRow="1" w:lastRow="0" w:firstColumn="1" w:lastColumn="0" w:noHBand="0" w:noVBand="1"/>
      </w:tblPr>
      <w:tblGrid>
        <w:gridCol w:w="1603"/>
        <w:gridCol w:w="1167"/>
        <w:gridCol w:w="731"/>
        <w:gridCol w:w="711"/>
        <w:gridCol w:w="807"/>
        <w:gridCol w:w="696"/>
        <w:gridCol w:w="772"/>
        <w:gridCol w:w="725"/>
        <w:gridCol w:w="782"/>
        <w:gridCol w:w="796"/>
        <w:gridCol w:w="786"/>
      </w:tblGrid>
      <w:tr w:rsidR="009A64ED" w:rsidRPr="008A629D" w14:paraId="7211B44A" w14:textId="77777777" w:rsidTr="00DE3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71804E6E" w14:textId="77777777" w:rsidR="009A64ED" w:rsidRPr="008A629D" w:rsidRDefault="009A64ED" w:rsidP="00DE3494">
            <w:pPr>
              <w:jc w:val="both"/>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Activity</w:t>
            </w:r>
          </w:p>
        </w:tc>
        <w:tc>
          <w:tcPr>
            <w:tcW w:w="843" w:type="dxa"/>
          </w:tcPr>
          <w:p w14:paraId="624DCFC4"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commentRangeStart w:id="504"/>
            <w:r w:rsidRPr="008A629D">
              <w:rPr>
                <w:rFonts w:ascii="Times New Roman" w:hAnsi="Times New Roman" w:cs="Times New Roman"/>
                <w:color w:val="000000"/>
                <w:sz w:val="24"/>
                <w:szCs w:val="24"/>
              </w:rPr>
              <w:t>sept</w:t>
            </w:r>
          </w:p>
          <w:p w14:paraId="5E286B24"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2022</w:t>
            </w:r>
            <w:commentRangeEnd w:id="504"/>
            <w:r w:rsidR="00165EE0">
              <w:rPr>
                <w:rStyle w:val="CommentReference"/>
                <w:b w:val="0"/>
                <w:bCs w:val="0"/>
                <w:color w:val="auto"/>
              </w:rPr>
              <w:commentReference w:id="504"/>
            </w:r>
          </w:p>
        </w:tc>
        <w:tc>
          <w:tcPr>
            <w:tcW w:w="766" w:type="dxa"/>
          </w:tcPr>
          <w:p w14:paraId="4FA33538"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Nov</w:t>
            </w:r>
          </w:p>
          <w:p w14:paraId="433D89D3"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747" w:type="dxa"/>
          </w:tcPr>
          <w:p w14:paraId="2ADD2D62"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Dec</w:t>
            </w:r>
          </w:p>
          <w:p w14:paraId="0222D841"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44" w:type="dxa"/>
          </w:tcPr>
          <w:p w14:paraId="0DCEEC50"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Jan</w:t>
            </w:r>
          </w:p>
          <w:p w14:paraId="564C8378"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2023</w:t>
            </w:r>
          </w:p>
        </w:tc>
        <w:tc>
          <w:tcPr>
            <w:tcW w:w="728" w:type="dxa"/>
          </w:tcPr>
          <w:p w14:paraId="505C6B3C"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Feb</w:t>
            </w:r>
          </w:p>
          <w:p w14:paraId="048AB212"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06" w:type="dxa"/>
          </w:tcPr>
          <w:p w14:paraId="57DE04C6"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Mar</w:t>
            </w:r>
          </w:p>
          <w:p w14:paraId="7B6A0E85"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757" w:type="dxa"/>
          </w:tcPr>
          <w:p w14:paraId="2EBC086B"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Apr</w:t>
            </w:r>
          </w:p>
          <w:p w14:paraId="7E9BAD56"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15" w:type="dxa"/>
          </w:tcPr>
          <w:p w14:paraId="3555AC7C"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May</w:t>
            </w:r>
          </w:p>
          <w:p w14:paraId="32C6EEC9"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25" w:type="dxa"/>
          </w:tcPr>
          <w:p w14:paraId="14C3516A"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June</w:t>
            </w:r>
          </w:p>
          <w:p w14:paraId="2417126C"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w:t>
            </w:r>
          </w:p>
        </w:tc>
        <w:tc>
          <w:tcPr>
            <w:tcW w:w="816" w:type="dxa"/>
          </w:tcPr>
          <w:p w14:paraId="242A7494"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July</w:t>
            </w:r>
          </w:p>
          <w:p w14:paraId="0BC72637" w14:textId="77777777" w:rsidR="009A64ED" w:rsidRPr="008A629D" w:rsidRDefault="009A64ED" w:rsidP="00DE3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2023</w:t>
            </w:r>
          </w:p>
        </w:tc>
      </w:tr>
      <w:tr w:rsidR="009A64ED" w:rsidRPr="008A629D" w14:paraId="4646B0C0"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726C9F1A"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2C3E7072"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Submission</w:t>
                  </w:r>
                  <w:r w:rsidRPr="007E4A16">
                    <w:rPr>
                      <w:rFonts w:ascii="Times New Roman" w:eastAsia="Times New Roman" w:hAnsi="Times New Roman" w:cs="Times New Roman"/>
                      <w:color w:val="000000"/>
                    </w:rPr>
                    <w:br/>
                    <w:t>of title</w:t>
                  </w:r>
                </w:p>
              </w:tc>
            </w:tr>
          </w:tbl>
          <w:p w14:paraId="4C20928B" w14:textId="77777777" w:rsidR="009A64ED" w:rsidRPr="007E4A16" w:rsidRDefault="009A64ED" w:rsidP="00DE3494">
            <w:pPr>
              <w:jc w:val="both"/>
              <w:rPr>
                <w:rFonts w:ascii="Times New Roman" w:hAnsi="Times New Roman" w:cs="Times New Roman"/>
                <w:b w:val="0"/>
                <w:bCs w:val="0"/>
                <w:color w:val="000000"/>
              </w:rPr>
            </w:pPr>
          </w:p>
        </w:tc>
        <w:tc>
          <w:tcPr>
            <w:tcW w:w="843" w:type="dxa"/>
            <w:shd w:val="clear" w:color="auto" w:fill="E5DFEC" w:themeFill="accent4" w:themeFillTint="33"/>
          </w:tcPr>
          <w:p w14:paraId="18A2C021" w14:textId="77777777" w:rsidR="009A64ED" w:rsidRPr="008A629D" w:rsidRDefault="009A64ED" w:rsidP="00DE3494">
            <w:pPr>
              <w:pStyle w:val="ListParagraph"/>
              <w:numPr>
                <w:ilvl w:val="0"/>
                <w:numId w:val="4"/>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36B17F77"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5273CB07"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844" w:type="dxa"/>
          </w:tcPr>
          <w:p w14:paraId="3F409A5E"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2C6EE54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tcPr>
          <w:p w14:paraId="355EF2E5"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1698F8B6"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058A1678"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1D8C9D7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3682781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3597C114" w14:textId="77777777" w:rsidTr="00DE3494">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5260DBA4"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20F782C7" w14:textId="6C6FE897" w:rsidR="009A64ED" w:rsidRPr="007E4A16" w:rsidRDefault="009A64ED" w:rsidP="00165EE0">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lastRenderedPageBreak/>
                    <w:t>Proposal</w:t>
                  </w:r>
                  <w:r w:rsidRPr="007E4A16">
                    <w:rPr>
                      <w:rFonts w:ascii="Times New Roman" w:eastAsia="Times New Roman" w:hAnsi="Times New Roman" w:cs="Times New Roman"/>
                      <w:color w:val="000000"/>
                    </w:rPr>
                    <w:br/>
                    <w:t>preparation</w:t>
                  </w:r>
                </w:p>
              </w:tc>
            </w:tr>
          </w:tbl>
          <w:p w14:paraId="68D70A20"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1CAC6EE1"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shd w:val="clear" w:color="auto" w:fill="CCC0D9" w:themeFill="accent4" w:themeFillTint="66"/>
          </w:tcPr>
          <w:p w14:paraId="1E266DE1"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435216CC"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3F416394"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4A960BF1"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tcPr>
          <w:p w14:paraId="7954FAF5"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4C2C841C"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62D510CB"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22F227CB"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3EED6DBD"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21AA703D"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6713B6D3"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19D6F8CE"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Proposal</w:t>
                  </w:r>
                  <w:r w:rsidRPr="007E4A16">
                    <w:rPr>
                      <w:rFonts w:ascii="Times New Roman" w:eastAsia="Times New Roman" w:hAnsi="Times New Roman" w:cs="Times New Roman"/>
                      <w:color w:val="000000"/>
                    </w:rPr>
                    <w:br/>
                    <w:t>presentation</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defence</w:t>
                  </w:r>
                  <w:proofErr w:type="spellEnd"/>
                </w:p>
              </w:tc>
            </w:tr>
          </w:tbl>
          <w:p w14:paraId="7A599B22"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5AA1696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7D566105"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shd w:val="clear" w:color="auto" w:fill="B2A1C7" w:themeFill="accent4" w:themeFillTint="99"/>
          </w:tcPr>
          <w:p w14:paraId="75D508A1"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08B9069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3D3EC3AB"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tcPr>
          <w:p w14:paraId="2BE557C8"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18655346"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02386014"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47CA82DB"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3F0AF01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2C0C4D80" w14:textId="77777777" w:rsidTr="00DE3494">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05BF3007"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22A096A0"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Proposal</w:t>
                  </w:r>
                  <w:r w:rsidRPr="007E4A16">
                    <w:rPr>
                      <w:rFonts w:ascii="Times New Roman" w:eastAsia="Times New Roman" w:hAnsi="Times New Roman" w:cs="Times New Roman"/>
                      <w:color w:val="000000"/>
                    </w:rPr>
                    <w:br/>
                    <w:t>submission</w:t>
                  </w:r>
                </w:p>
              </w:tc>
            </w:tr>
          </w:tbl>
          <w:p w14:paraId="12A21CFD"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703EE256"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377DE192"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shd w:val="clear" w:color="auto" w:fill="B2A1C7" w:themeFill="accent4" w:themeFillTint="99"/>
          </w:tcPr>
          <w:p w14:paraId="73438044"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7F9CB5EC"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39FC1D70"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tcPr>
          <w:p w14:paraId="18023186"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2732A15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5C657C1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3C579D75"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08407670"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184E65CD"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54F27254"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6F0604C8"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Experiment</w:t>
                  </w:r>
                  <w:r w:rsidRPr="007E4A16">
                    <w:rPr>
                      <w:rFonts w:ascii="Times New Roman" w:eastAsia="Times New Roman" w:hAnsi="Times New Roman" w:cs="Times New Roman"/>
                      <w:color w:val="000000"/>
                    </w:rPr>
                    <w:br/>
                    <w:t>al set up</w:t>
                  </w:r>
                </w:p>
              </w:tc>
            </w:tr>
          </w:tbl>
          <w:p w14:paraId="7418DC26"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78C2A3A0"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5E0C1AD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116EDC10"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shd w:val="clear" w:color="auto" w:fill="5F497A" w:themeFill="accent4" w:themeFillShade="BF"/>
          </w:tcPr>
          <w:p w14:paraId="64FD147F"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shd w:val="clear" w:color="auto" w:fill="403152" w:themeFill="accent4" w:themeFillShade="80"/>
          </w:tcPr>
          <w:p w14:paraId="5C083F4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403152" w:themeFill="accent4" w:themeFillShade="80"/>
          </w:tcPr>
          <w:p w14:paraId="43714DC8"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6CC1BF34"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5FD12E04"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76DF40AB"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6DC0CB91"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4F5BBC48" w14:textId="77777777" w:rsidTr="00DE3494">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3D9860B5"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12A42126"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Sample and</w:t>
                  </w:r>
                  <w:r w:rsidRPr="007E4A16">
                    <w:rPr>
                      <w:rFonts w:ascii="Times New Roman" w:eastAsia="Times New Roman" w:hAnsi="Times New Roman" w:cs="Times New Roman"/>
                      <w:color w:val="000000"/>
                    </w:rPr>
                    <w:br/>
                    <w:t>data</w:t>
                  </w:r>
                  <w:r w:rsidRPr="007E4A16">
                    <w:rPr>
                      <w:rFonts w:ascii="Times New Roman" w:eastAsia="Times New Roman" w:hAnsi="Times New Roman" w:cs="Times New Roman"/>
                      <w:color w:val="000000"/>
                    </w:rPr>
                    <w:br/>
                    <w:t>collection</w:t>
                  </w:r>
                </w:p>
              </w:tc>
            </w:tr>
          </w:tbl>
          <w:p w14:paraId="19C2D88C"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62FA2FB3"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3304D2C0"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5B15D8BB"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shd w:val="clear" w:color="auto" w:fill="FDE9D9" w:themeFill="accent6" w:themeFillTint="33"/>
          </w:tcPr>
          <w:p w14:paraId="7028549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shd w:val="clear" w:color="auto" w:fill="FBD4B4" w:themeFill="accent6" w:themeFillTint="66"/>
          </w:tcPr>
          <w:p w14:paraId="56435E08"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E36C0A" w:themeFill="accent6" w:themeFillShade="BF"/>
          </w:tcPr>
          <w:p w14:paraId="717B45ED"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213679F4"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41F14C00"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60FD64FA"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7417C7D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38B46A41"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44ADBA34"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0D53032E"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Laboratory</w:t>
                  </w:r>
                  <w:r w:rsidRPr="007E4A16">
                    <w:rPr>
                      <w:rFonts w:ascii="Times New Roman" w:eastAsia="Times New Roman" w:hAnsi="Times New Roman" w:cs="Times New Roman"/>
                      <w:color w:val="000000"/>
                    </w:rPr>
                    <w:br/>
                    <w:t>analysis</w:t>
                  </w:r>
                </w:p>
              </w:tc>
            </w:tr>
          </w:tbl>
          <w:p w14:paraId="57CD2319"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73C8577C"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67D13558"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5FF85033"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shd w:val="clear" w:color="auto" w:fill="FDE9D9" w:themeFill="accent6" w:themeFillTint="33"/>
          </w:tcPr>
          <w:p w14:paraId="5429AF8F"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shd w:val="clear" w:color="auto" w:fill="FABF8F" w:themeFill="accent6" w:themeFillTint="99"/>
          </w:tcPr>
          <w:p w14:paraId="5E40E487"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E36C0A" w:themeFill="accent6" w:themeFillShade="BF"/>
          </w:tcPr>
          <w:p w14:paraId="7A8BF83D"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tcPr>
          <w:p w14:paraId="66BF3D42"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tcPr>
          <w:p w14:paraId="519E0BFB"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373E7174"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71933DB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72C06C47" w14:textId="77777777" w:rsidTr="00DE3494">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1B3BC217"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7C5D1D58" w14:textId="77777777" w:rsidR="009A64ED" w:rsidRPr="007E4A16" w:rsidRDefault="009A64ED" w:rsidP="00DE3494">
                  <w:pPr>
                    <w:spacing w:after="0" w:line="240" w:lineRule="auto"/>
                    <w:jc w:val="both"/>
                    <w:rPr>
                      <w:rFonts w:ascii="Times New Roman" w:eastAsia="Times New Roman" w:hAnsi="Times New Roman" w:cs="Times New Roman"/>
                    </w:rPr>
                  </w:pPr>
                  <w:r w:rsidRPr="007E4A16">
                    <w:rPr>
                      <w:rFonts w:ascii="Times New Roman" w:eastAsia="Times New Roman" w:hAnsi="Times New Roman" w:cs="Times New Roman"/>
                      <w:color w:val="000000"/>
                    </w:rPr>
                    <w:t>Data</w:t>
                  </w:r>
                  <w:r w:rsidRPr="007E4A16">
                    <w:rPr>
                      <w:rFonts w:ascii="Times New Roman" w:eastAsia="Times New Roman" w:hAnsi="Times New Roman" w:cs="Times New Roman"/>
                      <w:color w:val="000000"/>
                    </w:rPr>
                    <w:br/>
                    <w:t>analysis</w:t>
                  </w:r>
                </w:p>
              </w:tc>
            </w:tr>
          </w:tbl>
          <w:p w14:paraId="5E91AF6A"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16036527"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1B4C555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5A73ECE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2C557B58"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6669B5BC"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E36C0A" w:themeFill="accent6" w:themeFillShade="BF"/>
          </w:tcPr>
          <w:p w14:paraId="006DD42D"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shd w:val="clear" w:color="auto" w:fill="984806" w:themeFill="accent6" w:themeFillShade="80"/>
          </w:tcPr>
          <w:p w14:paraId="107184E3"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shd w:val="clear" w:color="auto" w:fill="984806" w:themeFill="accent6" w:themeFillShade="80"/>
          </w:tcPr>
          <w:p w14:paraId="6E03B754"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1F9D0612"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65FE95A9"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08BBDFF5"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7E4A16" w14:paraId="2FA42437"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5B06D19C" w14:textId="77777777" w:rsidR="009A64ED" w:rsidRPr="007E4A16" w:rsidRDefault="009A64ED" w:rsidP="00DE3494">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Presentation of-data</w:t>
                  </w:r>
                  <w:r w:rsidRPr="007E4A16">
                    <w:rPr>
                      <w:rFonts w:ascii="Times New Roman" w:eastAsia="Times New Roman" w:hAnsi="Times New Roman" w:cs="Times New Roman"/>
                      <w:color w:val="000000"/>
                    </w:rPr>
                    <w:br/>
                  </w:r>
                </w:p>
              </w:tc>
            </w:tr>
            <w:tr w:rsidR="009A64ED" w:rsidRPr="007E4A16" w14:paraId="0486168B"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470E23F4" w14:textId="77777777" w:rsidR="009A64ED" w:rsidRPr="007E4A16" w:rsidRDefault="009A64ED" w:rsidP="00DE3494">
                  <w:pPr>
                    <w:spacing w:after="0" w:line="240" w:lineRule="auto"/>
                    <w:jc w:val="both"/>
                    <w:rPr>
                      <w:rFonts w:ascii="Times New Roman" w:eastAsia="Times New Roman" w:hAnsi="Times New Roman" w:cs="Times New Roman"/>
                    </w:rPr>
                  </w:pPr>
                </w:p>
              </w:tc>
            </w:tr>
          </w:tbl>
          <w:p w14:paraId="271B903D" w14:textId="77777777" w:rsidR="009A64ED" w:rsidRPr="007E4A16" w:rsidRDefault="009A64ED" w:rsidP="00DE3494">
            <w:pPr>
              <w:jc w:val="both"/>
              <w:rPr>
                <w:rFonts w:ascii="Times New Roman" w:hAnsi="Times New Roman" w:cs="Times New Roman"/>
                <w:b w:val="0"/>
                <w:bCs w:val="0"/>
                <w:color w:val="000000"/>
              </w:rPr>
            </w:pPr>
          </w:p>
        </w:tc>
        <w:tc>
          <w:tcPr>
            <w:tcW w:w="843" w:type="dxa"/>
          </w:tcPr>
          <w:p w14:paraId="6779416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31CF3D66"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76734D3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40671F8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4F31A6B5"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0F243E" w:themeFill="text2" w:themeFillShade="80"/>
          </w:tcPr>
          <w:p w14:paraId="3ED542B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shd w:val="clear" w:color="auto" w:fill="0F243E" w:themeFill="text2" w:themeFillShade="80"/>
          </w:tcPr>
          <w:p w14:paraId="166D8C4D"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shd w:val="clear" w:color="auto" w:fill="0F243E" w:themeFill="text2" w:themeFillShade="80"/>
          </w:tcPr>
          <w:p w14:paraId="03AC1854"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tcPr>
          <w:p w14:paraId="7C2E0463"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tcPr>
          <w:p w14:paraId="0C6B3ACF"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4096C9CE" w14:textId="77777777" w:rsidTr="00DE3494">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8A629D" w14:paraId="4418E0A7"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2A8B7BCB" w14:textId="77777777" w:rsidR="009A64ED" w:rsidRPr="008A629D" w:rsidRDefault="009A64ED" w:rsidP="00DE349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8A629D">
                    <w:rPr>
                      <w:rFonts w:ascii="Times New Roman" w:eastAsia="Times New Roman" w:hAnsi="Times New Roman" w:cs="Times New Roman"/>
                      <w:color w:val="000000"/>
                      <w:sz w:val="24"/>
                      <w:szCs w:val="24"/>
                    </w:rPr>
                    <w:t>eport</w:t>
                  </w:r>
                  <w:r w:rsidRPr="008A629D">
                    <w:rPr>
                      <w:rFonts w:ascii="Times New Roman" w:eastAsia="Times New Roman" w:hAnsi="Times New Roman" w:cs="Times New Roman"/>
                      <w:color w:val="000000"/>
                      <w:sz w:val="24"/>
                      <w:szCs w:val="24"/>
                    </w:rPr>
                    <w:br/>
                    <w:t>writing</w:t>
                  </w:r>
                </w:p>
              </w:tc>
            </w:tr>
          </w:tbl>
          <w:p w14:paraId="096F5292" w14:textId="77777777" w:rsidR="009A64ED" w:rsidRPr="008A629D" w:rsidRDefault="009A64ED" w:rsidP="00DE3494">
            <w:pPr>
              <w:jc w:val="both"/>
              <w:rPr>
                <w:rFonts w:ascii="Times New Roman" w:eastAsia="Times New Roman" w:hAnsi="Times New Roman" w:cs="Times New Roman"/>
                <w:color w:val="000000"/>
                <w:sz w:val="24"/>
                <w:szCs w:val="24"/>
              </w:rPr>
            </w:pPr>
          </w:p>
        </w:tc>
        <w:tc>
          <w:tcPr>
            <w:tcW w:w="843" w:type="dxa"/>
          </w:tcPr>
          <w:p w14:paraId="0EBF4DBC"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66" w:type="dxa"/>
          </w:tcPr>
          <w:p w14:paraId="5C15DC98"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47" w:type="dxa"/>
          </w:tcPr>
          <w:p w14:paraId="4DBC8F01"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44" w:type="dxa"/>
          </w:tcPr>
          <w:p w14:paraId="55C706C2"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28" w:type="dxa"/>
          </w:tcPr>
          <w:p w14:paraId="4F5B21CF"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06" w:type="dxa"/>
            <w:shd w:val="clear" w:color="auto" w:fill="17365D" w:themeFill="text2" w:themeFillShade="BF"/>
          </w:tcPr>
          <w:p w14:paraId="762CDA29" w14:textId="77777777" w:rsidR="009A64ED" w:rsidRPr="008A629D" w:rsidRDefault="009A64ED" w:rsidP="00DE3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757" w:type="dxa"/>
            <w:shd w:val="clear" w:color="auto" w:fill="17365D" w:themeFill="text2" w:themeFillShade="BF"/>
          </w:tcPr>
          <w:p w14:paraId="31BA608A"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5" w:type="dxa"/>
            <w:shd w:val="clear" w:color="auto" w:fill="17365D" w:themeFill="text2" w:themeFillShade="BF"/>
          </w:tcPr>
          <w:p w14:paraId="56165B88"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25" w:type="dxa"/>
            <w:shd w:val="clear" w:color="auto" w:fill="17365D" w:themeFill="text2" w:themeFillShade="BF"/>
          </w:tcPr>
          <w:p w14:paraId="32C26299"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c>
          <w:tcPr>
            <w:tcW w:w="816" w:type="dxa"/>
            <w:shd w:val="clear" w:color="auto" w:fill="17365D" w:themeFill="text2" w:themeFillShade="BF"/>
          </w:tcPr>
          <w:p w14:paraId="664D5A87" w14:textId="77777777" w:rsidR="009A64ED" w:rsidRPr="008A629D" w:rsidRDefault="009A64ED" w:rsidP="00DE3494">
            <w:pPr>
              <w:pStyle w:val="ListParagraph"/>
              <w:numPr>
                <w:ilvl w:val="0"/>
                <w:numId w:val="3"/>
              </w:numPr>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4BACC6" w:themeColor="accent5"/>
                <w:sz w:val="24"/>
                <w:szCs w:val="24"/>
              </w:rPr>
            </w:pPr>
          </w:p>
        </w:tc>
      </w:tr>
      <w:tr w:rsidR="009A64ED" w:rsidRPr="008A629D" w14:paraId="1F21C1A2" w14:textId="77777777" w:rsidTr="00DE3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77"/>
            </w:tblGrid>
            <w:tr w:rsidR="009A64ED" w:rsidRPr="008A629D" w14:paraId="7663B00D" w14:textId="77777777" w:rsidTr="00DE3494">
              <w:tc>
                <w:tcPr>
                  <w:tcW w:w="1410" w:type="dxa"/>
                  <w:tcBorders>
                    <w:top w:val="single" w:sz="4" w:space="0" w:color="auto"/>
                    <w:left w:val="single" w:sz="4" w:space="0" w:color="auto"/>
                    <w:bottom w:val="single" w:sz="4" w:space="0" w:color="auto"/>
                    <w:right w:val="single" w:sz="4" w:space="0" w:color="auto"/>
                  </w:tcBorders>
                  <w:vAlign w:val="center"/>
                  <w:hideMark/>
                </w:tcPr>
                <w:p w14:paraId="73C8B8BA" w14:textId="77777777" w:rsidR="009A64ED" w:rsidRPr="008A629D" w:rsidRDefault="009A64ED" w:rsidP="00DE34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w:t>
                  </w:r>
                  <w:r w:rsidRPr="008A629D">
                    <w:rPr>
                      <w:rFonts w:ascii="Times New Roman" w:eastAsia="Times New Roman" w:hAnsi="Times New Roman" w:cs="Times New Roman"/>
                      <w:color w:val="000000"/>
                      <w:sz w:val="24"/>
                      <w:szCs w:val="24"/>
                    </w:rPr>
                    <w:t>eport</w:t>
                  </w:r>
                  <w:r w:rsidRPr="008A629D">
                    <w:rPr>
                      <w:rFonts w:ascii="Times New Roman" w:eastAsia="Times New Roman" w:hAnsi="Times New Roman" w:cs="Times New Roman"/>
                      <w:color w:val="000000"/>
                      <w:sz w:val="24"/>
                      <w:szCs w:val="24"/>
                    </w:rPr>
                    <w:br/>
                    <w:t>submission</w:t>
                  </w:r>
                </w:p>
              </w:tc>
            </w:tr>
          </w:tbl>
          <w:p w14:paraId="6965E5EB" w14:textId="77777777" w:rsidR="009A64ED" w:rsidRPr="008A629D" w:rsidRDefault="009A64ED" w:rsidP="00DE3494">
            <w:pPr>
              <w:jc w:val="both"/>
              <w:rPr>
                <w:rFonts w:ascii="Times New Roman" w:hAnsi="Times New Roman" w:cs="Times New Roman"/>
                <w:b w:val="0"/>
                <w:bCs w:val="0"/>
                <w:color w:val="000000"/>
                <w:sz w:val="24"/>
                <w:szCs w:val="24"/>
              </w:rPr>
            </w:pPr>
          </w:p>
        </w:tc>
        <w:tc>
          <w:tcPr>
            <w:tcW w:w="843" w:type="dxa"/>
          </w:tcPr>
          <w:p w14:paraId="05326AA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766" w:type="dxa"/>
          </w:tcPr>
          <w:p w14:paraId="7A331D73"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747" w:type="dxa"/>
          </w:tcPr>
          <w:p w14:paraId="15FDC43C"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844" w:type="dxa"/>
          </w:tcPr>
          <w:p w14:paraId="435DE439"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728" w:type="dxa"/>
          </w:tcPr>
          <w:p w14:paraId="040941EB"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806" w:type="dxa"/>
          </w:tcPr>
          <w:p w14:paraId="7232745D"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757" w:type="dxa"/>
          </w:tcPr>
          <w:p w14:paraId="14A70322"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815" w:type="dxa"/>
          </w:tcPr>
          <w:p w14:paraId="662FDFD4"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825" w:type="dxa"/>
          </w:tcPr>
          <w:p w14:paraId="55AAB5DC" w14:textId="77777777" w:rsidR="009A64ED" w:rsidRPr="008A629D" w:rsidRDefault="009A64ED" w:rsidP="00DE34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c>
          <w:tcPr>
            <w:tcW w:w="816" w:type="dxa"/>
            <w:shd w:val="clear" w:color="auto" w:fill="548DD4" w:themeFill="text2" w:themeFillTint="99"/>
          </w:tcPr>
          <w:p w14:paraId="110F9DB4" w14:textId="77777777" w:rsidR="009A64ED" w:rsidRPr="008A629D" w:rsidRDefault="009A64ED" w:rsidP="00DE3494">
            <w:pPr>
              <w:pStyle w:val="ListParagraph"/>
              <w:numPr>
                <w:ilvl w:val="0"/>
                <w:numId w:val="3"/>
              </w:numPr>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BACC6" w:themeColor="accent5"/>
                <w:sz w:val="24"/>
                <w:szCs w:val="24"/>
              </w:rPr>
            </w:pPr>
          </w:p>
        </w:tc>
      </w:tr>
    </w:tbl>
    <w:p w14:paraId="6D0E2304" w14:textId="77777777" w:rsidR="007E4A16" w:rsidRPr="007B1E9E" w:rsidRDefault="007E4A16" w:rsidP="007B1E9E">
      <w:pPr>
        <w:pStyle w:val="Caption"/>
        <w:rPr>
          <w:rFonts w:ascii="Times New Roman" w:hAnsi="Times New Roman" w:cs="Times New Roman"/>
          <w:color w:val="auto"/>
          <w:sz w:val="24"/>
          <w:szCs w:val="24"/>
        </w:rPr>
      </w:pPr>
      <w:bookmarkStart w:id="505" w:name="_Toc175032297"/>
      <w:commentRangeStart w:id="506"/>
      <w:r w:rsidRPr="007E4A16">
        <w:rPr>
          <w:rFonts w:ascii="Times New Roman" w:hAnsi="Times New Roman" w:cs="Times New Roman"/>
          <w:color w:val="auto"/>
          <w:sz w:val="24"/>
          <w:szCs w:val="24"/>
        </w:rPr>
        <w:t xml:space="preserve">Table </w:t>
      </w:r>
      <w:commentRangeEnd w:id="506"/>
      <w:r w:rsidR="00165EE0">
        <w:rPr>
          <w:rStyle w:val="CommentReference"/>
          <w:b w:val="0"/>
          <w:bCs w:val="0"/>
          <w:color w:val="auto"/>
        </w:rPr>
        <w:commentReference w:id="506"/>
      </w:r>
      <w:r w:rsidR="003C73C5" w:rsidRPr="007E4A16">
        <w:rPr>
          <w:rFonts w:ascii="Times New Roman" w:hAnsi="Times New Roman" w:cs="Times New Roman"/>
          <w:color w:val="auto"/>
          <w:sz w:val="24"/>
          <w:szCs w:val="24"/>
        </w:rPr>
        <w:fldChar w:fldCharType="begin"/>
      </w:r>
      <w:r w:rsidRPr="007E4A16">
        <w:rPr>
          <w:rFonts w:ascii="Times New Roman" w:hAnsi="Times New Roman" w:cs="Times New Roman"/>
          <w:color w:val="auto"/>
          <w:sz w:val="24"/>
          <w:szCs w:val="24"/>
        </w:rPr>
        <w:instrText xml:space="preserve"> SEQ Table \* ARABIC </w:instrText>
      </w:r>
      <w:r w:rsidR="003C73C5" w:rsidRPr="007E4A16">
        <w:rPr>
          <w:rFonts w:ascii="Times New Roman" w:hAnsi="Times New Roman" w:cs="Times New Roman"/>
          <w:color w:val="auto"/>
          <w:sz w:val="24"/>
          <w:szCs w:val="24"/>
        </w:rPr>
        <w:fldChar w:fldCharType="separate"/>
      </w:r>
      <w:r w:rsidR="00A93F30">
        <w:rPr>
          <w:rFonts w:ascii="Times New Roman" w:hAnsi="Times New Roman" w:cs="Times New Roman"/>
          <w:noProof/>
          <w:color w:val="auto"/>
          <w:sz w:val="24"/>
          <w:szCs w:val="24"/>
        </w:rPr>
        <w:t>2</w:t>
      </w:r>
      <w:r w:rsidR="003C73C5" w:rsidRPr="007E4A16">
        <w:rPr>
          <w:rFonts w:ascii="Times New Roman" w:hAnsi="Times New Roman" w:cs="Times New Roman"/>
          <w:color w:val="auto"/>
          <w:sz w:val="24"/>
          <w:szCs w:val="24"/>
        </w:rPr>
        <w:fldChar w:fldCharType="end"/>
      </w:r>
      <w:r w:rsidRPr="007E4A16">
        <w:rPr>
          <w:rFonts w:ascii="Times New Roman" w:hAnsi="Times New Roman" w:cs="Times New Roman"/>
          <w:color w:val="auto"/>
          <w:sz w:val="24"/>
          <w:szCs w:val="24"/>
        </w:rPr>
        <w:t xml:space="preserve"> above shows the schedule of the whole project</w:t>
      </w:r>
      <w:bookmarkEnd w:id="505"/>
    </w:p>
    <w:p w14:paraId="52622F03" w14:textId="77777777" w:rsidR="00CB7CBA" w:rsidRDefault="00CB7CBA" w:rsidP="00595E43">
      <w:pPr>
        <w:pStyle w:val="Heading2"/>
      </w:pPr>
    </w:p>
    <w:p w14:paraId="1BB268EC" w14:textId="77777777" w:rsidR="00CB7CBA" w:rsidRDefault="00CB7CBA" w:rsidP="00CB7CBA"/>
    <w:p w14:paraId="266FEF9E" w14:textId="77777777" w:rsidR="00CB7CBA" w:rsidRDefault="00CB7CBA" w:rsidP="00CB7CBA"/>
    <w:p w14:paraId="2F48379F" w14:textId="77777777" w:rsidR="00CB7CBA" w:rsidRPr="00CB7CBA" w:rsidRDefault="00CB7CBA" w:rsidP="00CB7CBA"/>
    <w:p w14:paraId="008AA396" w14:textId="77777777" w:rsidR="008F7050" w:rsidRDefault="008F7050" w:rsidP="00595E43">
      <w:pPr>
        <w:pStyle w:val="Heading2"/>
      </w:pPr>
    </w:p>
    <w:p w14:paraId="61B25648" w14:textId="77777777" w:rsidR="008F7050" w:rsidRPr="008F7050" w:rsidRDefault="008F7050" w:rsidP="008F7050"/>
    <w:p w14:paraId="11A4E91E" w14:textId="77777777" w:rsidR="00563547" w:rsidRPr="008A629D" w:rsidRDefault="00D326DE" w:rsidP="00595E43">
      <w:pPr>
        <w:pStyle w:val="Heading2"/>
      </w:pPr>
      <w:bookmarkStart w:id="507" w:name="_Toc175165179"/>
      <w:r w:rsidRPr="008A629D">
        <w:t>3.2 Budgeting and Financial arrangements</w:t>
      </w:r>
      <w:r w:rsidR="00077DB8">
        <w:t>.</w:t>
      </w:r>
      <w:bookmarkEnd w:id="507"/>
    </w:p>
    <w:tbl>
      <w:tblPr>
        <w:tblStyle w:val="LightShading-Accent5"/>
        <w:tblW w:w="0" w:type="auto"/>
        <w:tblLook w:val="04E0" w:firstRow="1" w:lastRow="1" w:firstColumn="1" w:lastColumn="0" w:noHBand="0" w:noVBand="1"/>
      </w:tblPr>
      <w:tblGrid>
        <w:gridCol w:w="2394"/>
        <w:gridCol w:w="2394"/>
        <w:gridCol w:w="2394"/>
      </w:tblGrid>
      <w:tr w:rsidR="00823E30" w:rsidRPr="008A629D" w14:paraId="748D23E7" w14:textId="77777777" w:rsidTr="00B1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8FE47C" w14:textId="77777777" w:rsidR="00823E30" w:rsidRPr="008A629D" w:rsidRDefault="00247A14" w:rsidP="00596978">
            <w:pPr>
              <w:jc w:val="both"/>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I</w:t>
            </w:r>
            <w:r w:rsidR="00823E30" w:rsidRPr="008A629D">
              <w:rPr>
                <w:rFonts w:ascii="Times New Roman" w:hAnsi="Times New Roman" w:cs="Times New Roman"/>
                <w:color w:val="000000"/>
                <w:sz w:val="24"/>
                <w:szCs w:val="24"/>
              </w:rPr>
              <w:t>tem</w:t>
            </w:r>
          </w:p>
        </w:tc>
        <w:tc>
          <w:tcPr>
            <w:tcW w:w="2394" w:type="dxa"/>
          </w:tcPr>
          <w:p w14:paraId="713D58EA" w14:textId="77777777" w:rsidR="00823E30" w:rsidRPr="008A629D" w:rsidRDefault="00CB7CBA" w:rsidP="005969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D</w:t>
            </w:r>
            <w:r w:rsidR="00101BEE" w:rsidRPr="008A629D">
              <w:rPr>
                <w:rFonts w:ascii="Times New Roman" w:hAnsi="Times New Roman" w:cs="Times New Roman"/>
                <w:color w:val="000000"/>
                <w:sz w:val="24"/>
                <w:szCs w:val="24"/>
              </w:rPr>
              <w:t>escription</w:t>
            </w:r>
          </w:p>
        </w:tc>
        <w:tc>
          <w:tcPr>
            <w:tcW w:w="2394" w:type="dxa"/>
          </w:tcPr>
          <w:p w14:paraId="5988EA30" w14:textId="77777777" w:rsidR="00823E30" w:rsidRPr="008A629D" w:rsidRDefault="00823E30" w:rsidP="005969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629D">
              <w:rPr>
                <w:rFonts w:ascii="Times New Roman" w:hAnsi="Times New Roman" w:cs="Times New Roman"/>
                <w:color w:val="000000"/>
                <w:sz w:val="24"/>
                <w:szCs w:val="24"/>
              </w:rPr>
              <w:t>Cost ( in TSH)</w:t>
            </w:r>
          </w:p>
        </w:tc>
      </w:tr>
      <w:tr w:rsidR="00823E30" w:rsidRPr="008A629D" w14:paraId="4DF1C819" w14:textId="77777777" w:rsidTr="00B1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5A74768" w14:textId="54ADB0DD" w:rsidR="00823E30" w:rsidRPr="00713507" w:rsidRDefault="00101BEE" w:rsidP="00165EE0">
            <w:pPr>
              <w:jc w:val="both"/>
              <w:rPr>
                <w:rFonts w:ascii="Times New Roman" w:hAnsi="Times New Roman" w:cs="Times New Roman"/>
                <w:bCs w:val="0"/>
                <w:color w:val="000000"/>
                <w:sz w:val="24"/>
                <w:szCs w:val="24"/>
              </w:rPr>
            </w:pPr>
            <w:del w:id="508" w:author="Nyamisi Peter" w:date="2022-12-28T11:04:00Z">
              <w:r w:rsidRPr="00713507" w:rsidDel="00165EE0">
                <w:rPr>
                  <w:rFonts w:ascii="Times New Roman" w:hAnsi="Times New Roman" w:cs="Times New Roman"/>
                  <w:color w:val="000000"/>
                  <w:sz w:val="24"/>
                  <w:szCs w:val="24"/>
                </w:rPr>
                <w:delText xml:space="preserve">Exposure </w:delText>
              </w:r>
            </w:del>
            <w:ins w:id="509" w:author="Nyamisi Peter" w:date="2022-12-28T11:04:00Z">
              <w:r w:rsidR="00165EE0">
                <w:rPr>
                  <w:rFonts w:ascii="Times New Roman" w:hAnsi="Times New Roman" w:cs="Times New Roman"/>
                  <w:color w:val="000000"/>
                  <w:sz w:val="24"/>
                  <w:szCs w:val="24"/>
                </w:rPr>
                <w:t>preliminary study</w:t>
              </w:r>
            </w:ins>
            <w:del w:id="510" w:author="Nyamisi Peter" w:date="2022-12-28T11:05:00Z">
              <w:r w:rsidRPr="00713507" w:rsidDel="00165EE0">
                <w:rPr>
                  <w:rFonts w:ascii="Times New Roman" w:hAnsi="Times New Roman" w:cs="Times New Roman"/>
                  <w:color w:val="000000"/>
                  <w:sz w:val="24"/>
                  <w:szCs w:val="24"/>
                </w:rPr>
                <w:delText>visit</w:delText>
              </w:r>
            </w:del>
          </w:p>
        </w:tc>
        <w:tc>
          <w:tcPr>
            <w:tcW w:w="2394" w:type="dxa"/>
          </w:tcPr>
          <w:p w14:paraId="5D6B4F99" w14:textId="77777777" w:rsidR="00823E30" w:rsidRPr="00713507" w:rsidRDefault="0040547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Visiting the site and inspection for familiarization</w:t>
            </w:r>
          </w:p>
        </w:tc>
        <w:tc>
          <w:tcPr>
            <w:tcW w:w="2394" w:type="dxa"/>
          </w:tcPr>
          <w:p w14:paraId="78D99338" w14:textId="77777777" w:rsidR="00823E30" w:rsidRPr="008A629D" w:rsidRDefault="007B1E9E"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823E30" w:rsidRPr="008A629D" w14:paraId="35866D3A" w14:textId="77777777" w:rsidTr="00B16B3E">
        <w:tc>
          <w:tcPr>
            <w:cnfStyle w:val="001000000000" w:firstRow="0" w:lastRow="0" w:firstColumn="1" w:lastColumn="0" w:oddVBand="0" w:evenVBand="0" w:oddHBand="0" w:evenHBand="0" w:firstRowFirstColumn="0" w:firstRowLastColumn="0" w:lastRowFirstColumn="0" w:lastRowLastColumn="0"/>
            <w:tcW w:w="2394" w:type="dxa"/>
          </w:tcPr>
          <w:p w14:paraId="4F96518E" w14:textId="77777777" w:rsidR="00823E30" w:rsidRPr="00713507" w:rsidRDefault="003A7EEA"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Lab materials</w:t>
            </w:r>
          </w:p>
        </w:tc>
        <w:tc>
          <w:tcPr>
            <w:tcW w:w="2394" w:type="dxa"/>
          </w:tcPr>
          <w:p w14:paraId="54C392B2" w14:textId="77777777" w:rsidR="00823E30" w:rsidRPr="00713507" w:rsidRDefault="003A7EEA"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commentRangeStart w:id="511"/>
            <w:r w:rsidRPr="00713507">
              <w:rPr>
                <w:rFonts w:ascii="Times New Roman" w:hAnsi="Times New Roman" w:cs="Times New Roman"/>
                <w:bCs/>
                <w:color w:val="000000"/>
                <w:sz w:val="24"/>
                <w:szCs w:val="24"/>
              </w:rPr>
              <w:t>Chemicals and reagents</w:t>
            </w:r>
            <w:commentRangeEnd w:id="511"/>
            <w:r w:rsidR="00165EE0">
              <w:rPr>
                <w:rStyle w:val="CommentReference"/>
                <w:color w:val="auto"/>
              </w:rPr>
              <w:commentReference w:id="511"/>
            </w:r>
          </w:p>
        </w:tc>
        <w:tc>
          <w:tcPr>
            <w:tcW w:w="2394" w:type="dxa"/>
          </w:tcPr>
          <w:p w14:paraId="6DDF95E5" w14:textId="77777777" w:rsidR="00823E30" w:rsidRPr="008A629D" w:rsidRDefault="00CB7CBA"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r w:rsidR="007B1E9E">
              <w:rPr>
                <w:rFonts w:ascii="Times New Roman" w:hAnsi="Times New Roman" w:cs="Times New Roman"/>
                <w:b/>
                <w:bCs/>
                <w:color w:val="000000"/>
                <w:sz w:val="24"/>
                <w:szCs w:val="24"/>
              </w:rPr>
              <w:t>0</w:t>
            </w:r>
            <w:r w:rsidR="00077DB8">
              <w:rPr>
                <w:rFonts w:ascii="Times New Roman" w:hAnsi="Times New Roman" w:cs="Times New Roman"/>
                <w:b/>
                <w:bCs/>
                <w:color w:val="000000"/>
                <w:sz w:val="24"/>
                <w:szCs w:val="24"/>
              </w:rPr>
              <w:t>,</w:t>
            </w:r>
            <w:r w:rsidR="007B1E9E">
              <w:rPr>
                <w:rFonts w:ascii="Times New Roman" w:hAnsi="Times New Roman" w:cs="Times New Roman"/>
                <w:b/>
                <w:bCs/>
                <w:color w:val="000000"/>
                <w:sz w:val="24"/>
                <w:szCs w:val="24"/>
              </w:rPr>
              <w:t>000</w:t>
            </w:r>
          </w:p>
        </w:tc>
      </w:tr>
      <w:tr w:rsidR="00823E30" w:rsidRPr="008A629D" w14:paraId="1F7CF591" w14:textId="77777777" w:rsidTr="00B1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90771" w14:textId="77777777" w:rsidR="00823E30" w:rsidRPr="00713507" w:rsidRDefault="00823E30" w:rsidP="00596978">
            <w:pPr>
              <w:jc w:val="both"/>
              <w:rPr>
                <w:rFonts w:ascii="Times New Roman" w:hAnsi="Times New Roman" w:cs="Times New Roman"/>
                <w:bCs w:val="0"/>
                <w:color w:val="000000"/>
                <w:sz w:val="24"/>
                <w:szCs w:val="24"/>
              </w:rPr>
            </w:pPr>
          </w:p>
        </w:tc>
        <w:tc>
          <w:tcPr>
            <w:tcW w:w="2394" w:type="dxa"/>
          </w:tcPr>
          <w:p w14:paraId="383F2476" w14:textId="77777777" w:rsidR="00823E30" w:rsidRPr="00713507" w:rsidRDefault="00823E3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p>
        </w:tc>
        <w:tc>
          <w:tcPr>
            <w:tcW w:w="2394" w:type="dxa"/>
          </w:tcPr>
          <w:p w14:paraId="6966955D" w14:textId="77777777" w:rsidR="00823E30" w:rsidRPr="008A629D" w:rsidRDefault="00077DB8"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5,000</w:t>
            </w:r>
          </w:p>
        </w:tc>
      </w:tr>
      <w:tr w:rsidR="00823E30" w:rsidRPr="008A629D" w14:paraId="03710F33" w14:textId="77777777" w:rsidTr="00B16B3E">
        <w:tc>
          <w:tcPr>
            <w:cnfStyle w:val="001000000000" w:firstRow="0" w:lastRow="0" w:firstColumn="1" w:lastColumn="0" w:oddVBand="0" w:evenVBand="0" w:oddHBand="0" w:evenHBand="0" w:firstRowFirstColumn="0" w:firstRowLastColumn="0" w:lastRowFirstColumn="0" w:lastRowLastColumn="0"/>
            <w:tcW w:w="2394" w:type="dxa"/>
          </w:tcPr>
          <w:p w14:paraId="17E57AEB" w14:textId="77777777" w:rsidR="00823E30" w:rsidRPr="00713507" w:rsidRDefault="00CB7CBA" w:rsidP="00596978">
            <w:pPr>
              <w:jc w:val="both"/>
              <w:rPr>
                <w:rFonts w:ascii="Times New Roman" w:hAnsi="Times New Roman" w:cs="Times New Roman"/>
                <w:bCs w:val="0"/>
                <w:color w:val="000000"/>
                <w:sz w:val="24"/>
                <w:szCs w:val="24"/>
              </w:rPr>
            </w:pPr>
            <w:r>
              <w:rPr>
                <w:rFonts w:ascii="Times New Roman" w:hAnsi="Times New Roman" w:cs="Times New Roman"/>
                <w:color w:val="000000"/>
                <w:sz w:val="24"/>
                <w:szCs w:val="24"/>
              </w:rPr>
              <w:t>Emergence expenses</w:t>
            </w:r>
          </w:p>
        </w:tc>
        <w:tc>
          <w:tcPr>
            <w:tcW w:w="2394" w:type="dxa"/>
          </w:tcPr>
          <w:p w14:paraId="59A94889" w14:textId="77777777" w:rsidR="00823E30" w:rsidRPr="00713507" w:rsidRDefault="00CB7CBA"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Any less in the items</w:t>
            </w:r>
          </w:p>
        </w:tc>
        <w:tc>
          <w:tcPr>
            <w:tcW w:w="2394" w:type="dxa"/>
          </w:tcPr>
          <w:p w14:paraId="4E508E54" w14:textId="77777777" w:rsidR="00823E30" w:rsidRPr="008A629D" w:rsidRDefault="00CB7CBA"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823E30" w:rsidRPr="008A629D" w14:paraId="782C6187" w14:textId="77777777" w:rsidTr="00B1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360D379" w14:textId="77777777" w:rsidR="00823E30" w:rsidRPr="00713507" w:rsidRDefault="0011448C"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t>Total travel expenses</w:t>
            </w:r>
          </w:p>
        </w:tc>
        <w:tc>
          <w:tcPr>
            <w:tcW w:w="2394" w:type="dxa"/>
          </w:tcPr>
          <w:p w14:paraId="549D886C" w14:textId="77777777" w:rsidR="00823E30" w:rsidRPr="00713507" w:rsidRDefault="00823E30"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p>
        </w:tc>
        <w:tc>
          <w:tcPr>
            <w:tcW w:w="2394" w:type="dxa"/>
          </w:tcPr>
          <w:p w14:paraId="3A876B4E" w14:textId="77777777" w:rsidR="00823E30" w:rsidRPr="008A629D" w:rsidRDefault="00CB7CBA" w:rsidP="005969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20</w:t>
            </w:r>
            <w:r w:rsidR="00077DB8">
              <w:rPr>
                <w:rFonts w:ascii="Times New Roman" w:hAnsi="Times New Roman" w:cs="Times New Roman"/>
                <w:b/>
                <w:bCs/>
                <w:color w:val="000000"/>
                <w:sz w:val="24"/>
                <w:szCs w:val="24"/>
              </w:rPr>
              <w:t>,</w:t>
            </w:r>
            <w:r w:rsidR="007B1E9E">
              <w:rPr>
                <w:rFonts w:ascii="Times New Roman" w:hAnsi="Times New Roman" w:cs="Times New Roman"/>
                <w:b/>
                <w:bCs/>
                <w:color w:val="000000"/>
                <w:sz w:val="24"/>
                <w:szCs w:val="24"/>
              </w:rPr>
              <w:t>000</w:t>
            </w:r>
          </w:p>
        </w:tc>
      </w:tr>
      <w:tr w:rsidR="00823E30" w:rsidRPr="008A629D" w14:paraId="6AF177CC" w14:textId="77777777" w:rsidTr="00B16B3E">
        <w:tc>
          <w:tcPr>
            <w:cnfStyle w:val="001000000000" w:firstRow="0" w:lastRow="0" w:firstColumn="1" w:lastColumn="0" w:oddVBand="0" w:evenVBand="0" w:oddHBand="0" w:evenHBand="0" w:firstRowFirstColumn="0" w:firstRowLastColumn="0" w:lastRowFirstColumn="0" w:lastRowLastColumn="0"/>
            <w:tcW w:w="2394" w:type="dxa"/>
          </w:tcPr>
          <w:p w14:paraId="59A68236" w14:textId="77777777" w:rsidR="00823E30" w:rsidRPr="00713507" w:rsidRDefault="00617460" w:rsidP="00596978">
            <w:pPr>
              <w:jc w:val="both"/>
              <w:rPr>
                <w:rFonts w:ascii="Times New Roman" w:hAnsi="Times New Roman" w:cs="Times New Roman"/>
                <w:bCs w:val="0"/>
                <w:color w:val="000000"/>
                <w:sz w:val="24"/>
                <w:szCs w:val="24"/>
              </w:rPr>
            </w:pPr>
            <w:r w:rsidRPr="00713507">
              <w:rPr>
                <w:rFonts w:ascii="Times New Roman" w:hAnsi="Times New Roman" w:cs="Times New Roman"/>
                <w:color w:val="000000"/>
                <w:sz w:val="24"/>
                <w:szCs w:val="24"/>
              </w:rPr>
              <w:lastRenderedPageBreak/>
              <w:t>S</w:t>
            </w:r>
            <w:r w:rsidR="00101BEE" w:rsidRPr="00713507">
              <w:rPr>
                <w:rFonts w:ascii="Times New Roman" w:hAnsi="Times New Roman" w:cs="Times New Roman"/>
                <w:color w:val="000000"/>
                <w:sz w:val="24"/>
                <w:szCs w:val="24"/>
              </w:rPr>
              <w:t>tationary</w:t>
            </w:r>
          </w:p>
        </w:tc>
        <w:tc>
          <w:tcPr>
            <w:tcW w:w="2394" w:type="dxa"/>
          </w:tcPr>
          <w:p w14:paraId="63DE295B" w14:textId="77777777" w:rsidR="00823E30" w:rsidRPr="00713507" w:rsidRDefault="00101BEE"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sidRPr="00713507">
              <w:rPr>
                <w:rFonts w:ascii="Times New Roman" w:hAnsi="Times New Roman" w:cs="Times New Roman"/>
                <w:bCs/>
                <w:color w:val="000000"/>
                <w:sz w:val="24"/>
                <w:szCs w:val="24"/>
              </w:rPr>
              <w:t>Printing,</w:t>
            </w:r>
            <w:r w:rsidR="003A7EEA" w:rsidRPr="00713507">
              <w:rPr>
                <w:rFonts w:ascii="Times New Roman" w:hAnsi="Times New Roman" w:cs="Times New Roman"/>
                <w:bCs/>
                <w:color w:val="000000"/>
                <w:sz w:val="24"/>
                <w:szCs w:val="24"/>
              </w:rPr>
              <w:t xml:space="preserve"> binding &amp; lamination</w:t>
            </w:r>
          </w:p>
        </w:tc>
        <w:tc>
          <w:tcPr>
            <w:tcW w:w="2394" w:type="dxa"/>
          </w:tcPr>
          <w:p w14:paraId="5CE57CCC" w14:textId="77777777" w:rsidR="00823E30" w:rsidRPr="008A629D" w:rsidRDefault="007B1E9E" w:rsidP="005969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rPr>
            </w:pPr>
            <w:r>
              <w:rPr>
                <w:rFonts w:ascii="Times New Roman" w:hAnsi="Times New Roman" w:cs="Times New Roman"/>
                <w:b/>
                <w:bCs/>
                <w:color w:val="000000"/>
                <w:sz w:val="24"/>
                <w:szCs w:val="24"/>
              </w:rPr>
              <w:t>15</w:t>
            </w:r>
            <w:r w:rsidR="00077DB8">
              <w:rPr>
                <w:rFonts w:ascii="Times New Roman" w:hAnsi="Times New Roman" w:cs="Times New Roman"/>
                <w:b/>
                <w:bCs/>
                <w:color w:val="000000"/>
                <w:sz w:val="24"/>
                <w:szCs w:val="24"/>
              </w:rPr>
              <w:t>,</w:t>
            </w:r>
            <w:r>
              <w:rPr>
                <w:rFonts w:ascii="Times New Roman" w:hAnsi="Times New Roman" w:cs="Times New Roman"/>
                <w:b/>
                <w:bCs/>
                <w:color w:val="000000"/>
                <w:sz w:val="24"/>
                <w:szCs w:val="24"/>
              </w:rPr>
              <w:t>000</w:t>
            </w:r>
          </w:p>
        </w:tc>
      </w:tr>
      <w:tr w:rsidR="00077DB8" w:rsidRPr="008A629D" w14:paraId="4958527F" w14:textId="77777777" w:rsidTr="00B16B3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8DB735" w14:textId="77777777" w:rsidR="00077DB8" w:rsidRPr="00713507" w:rsidRDefault="00077DB8" w:rsidP="00596978">
            <w:pPr>
              <w:jc w:val="both"/>
              <w:rPr>
                <w:rFonts w:ascii="Times New Roman" w:hAnsi="Times New Roman" w:cs="Times New Roman"/>
                <w:bCs w:val="0"/>
                <w:color w:val="000000"/>
                <w:sz w:val="24"/>
                <w:szCs w:val="24"/>
              </w:rPr>
            </w:pPr>
            <w:r>
              <w:rPr>
                <w:rFonts w:ascii="Times New Roman" w:hAnsi="Times New Roman" w:cs="Times New Roman"/>
                <w:color w:val="000000"/>
                <w:sz w:val="24"/>
                <w:szCs w:val="24"/>
              </w:rPr>
              <w:t>Total cost</w:t>
            </w:r>
          </w:p>
        </w:tc>
        <w:tc>
          <w:tcPr>
            <w:tcW w:w="2394" w:type="dxa"/>
          </w:tcPr>
          <w:p w14:paraId="73BA4DE2" w14:textId="77777777" w:rsidR="00077DB8" w:rsidRPr="00713507" w:rsidRDefault="00077DB8" w:rsidP="00596978">
            <w:pPr>
              <w:jc w:val="bot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p>
        </w:tc>
        <w:tc>
          <w:tcPr>
            <w:tcW w:w="2394" w:type="dxa"/>
          </w:tcPr>
          <w:p w14:paraId="4D4ACAF1" w14:textId="77777777" w:rsidR="00077DB8" w:rsidRDefault="00077DB8" w:rsidP="00596978">
            <w:pPr>
              <w:jc w:val="bot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Pr>
                <w:rFonts w:ascii="Times New Roman" w:hAnsi="Times New Roman" w:cs="Times New Roman"/>
                <w:color w:val="000000"/>
                <w:sz w:val="24"/>
                <w:szCs w:val="24"/>
              </w:rPr>
              <w:t>90,000</w:t>
            </w:r>
          </w:p>
        </w:tc>
      </w:tr>
    </w:tbl>
    <w:p w14:paraId="5C61AEE6" w14:textId="77777777" w:rsidR="00077DB8" w:rsidRDefault="00077DB8" w:rsidP="00596978">
      <w:pPr>
        <w:pStyle w:val="Caption"/>
        <w:rPr>
          <w:rFonts w:ascii="Times New Roman" w:hAnsi="Times New Roman" w:cs="Times New Roman"/>
          <w:color w:val="auto"/>
          <w:sz w:val="24"/>
          <w:szCs w:val="24"/>
        </w:rPr>
      </w:pPr>
    </w:p>
    <w:p w14:paraId="2A7F8273" w14:textId="77777777" w:rsidR="00E47640" w:rsidRPr="008A629D" w:rsidRDefault="00713507" w:rsidP="00596978">
      <w:pPr>
        <w:pStyle w:val="Caption"/>
        <w:rPr>
          <w:rStyle w:val="Heading1Char"/>
        </w:rPr>
      </w:pPr>
      <w:bookmarkStart w:id="512" w:name="_Toc175032298"/>
      <w:commentRangeStart w:id="513"/>
      <w:r w:rsidRPr="00713507">
        <w:rPr>
          <w:rFonts w:ascii="Times New Roman" w:hAnsi="Times New Roman" w:cs="Times New Roman"/>
          <w:color w:val="auto"/>
          <w:sz w:val="24"/>
          <w:szCs w:val="24"/>
        </w:rPr>
        <w:t xml:space="preserve">Table </w:t>
      </w:r>
      <w:commentRangeEnd w:id="513"/>
      <w:r w:rsidR="00165EE0">
        <w:rPr>
          <w:rStyle w:val="CommentReference"/>
          <w:b w:val="0"/>
          <w:bCs w:val="0"/>
          <w:color w:val="auto"/>
        </w:rPr>
        <w:commentReference w:id="513"/>
      </w:r>
      <w:r w:rsidR="003C73C5" w:rsidRPr="00713507">
        <w:rPr>
          <w:rFonts w:ascii="Times New Roman" w:hAnsi="Times New Roman" w:cs="Times New Roman"/>
          <w:color w:val="auto"/>
          <w:sz w:val="24"/>
          <w:szCs w:val="24"/>
        </w:rPr>
        <w:fldChar w:fldCharType="begin"/>
      </w:r>
      <w:r w:rsidRPr="00713507">
        <w:rPr>
          <w:rFonts w:ascii="Times New Roman" w:hAnsi="Times New Roman" w:cs="Times New Roman"/>
          <w:color w:val="auto"/>
          <w:sz w:val="24"/>
          <w:szCs w:val="24"/>
        </w:rPr>
        <w:instrText xml:space="preserve"> SEQ Table \* ARABIC </w:instrText>
      </w:r>
      <w:r w:rsidR="003C73C5" w:rsidRPr="00713507">
        <w:rPr>
          <w:rFonts w:ascii="Times New Roman" w:hAnsi="Times New Roman" w:cs="Times New Roman"/>
          <w:color w:val="auto"/>
          <w:sz w:val="24"/>
          <w:szCs w:val="24"/>
        </w:rPr>
        <w:fldChar w:fldCharType="separate"/>
      </w:r>
      <w:r w:rsidR="00A93F30">
        <w:rPr>
          <w:rFonts w:ascii="Times New Roman" w:hAnsi="Times New Roman" w:cs="Times New Roman"/>
          <w:noProof/>
          <w:color w:val="auto"/>
          <w:sz w:val="24"/>
          <w:szCs w:val="24"/>
        </w:rPr>
        <w:t>3</w:t>
      </w:r>
      <w:r w:rsidR="003C73C5" w:rsidRPr="00713507">
        <w:rPr>
          <w:rFonts w:ascii="Times New Roman" w:hAnsi="Times New Roman" w:cs="Times New Roman"/>
          <w:color w:val="auto"/>
          <w:sz w:val="24"/>
          <w:szCs w:val="24"/>
        </w:rPr>
        <w:fldChar w:fldCharType="end"/>
      </w:r>
      <w:r w:rsidRPr="00713507">
        <w:rPr>
          <w:rFonts w:ascii="Times New Roman" w:hAnsi="Times New Roman" w:cs="Times New Roman"/>
          <w:color w:val="auto"/>
          <w:sz w:val="24"/>
          <w:szCs w:val="24"/>
        </w:rPr>
        <w:t xml:space="preserve"> above shows an overview of the overall costs and its distribution in the project at glance</w:t>
      </w:r>
      <w:r w:rsidRPr="00B64486">
        <w:t>.</w:t>
      </w:r>
      <w:bookmarkEnd w:id="512"/>
    </w:p>
    <w:p w14:paraId="78BC47E5" w14:textId="77777777" w:rsidR="00E47640" w:rsidRDefault="00E47640" w:rsidP="00596978">
      <w:pPr>
        <w:spacing w:line="360" w:lineRule="auto"/>
        <w:jc w:val="both"/>
        <w:rPr>
          <w:rStyle w:val="Heading1Char"/>
        </w:rPr>
      </w:pPr>
    </w:p>
    <w:p w14:paraId="6A1F1F63" w14:textId="77777777" w:rsidR="00664260" w:rsidRDefault="00664260" w:rsidP="00596978">
      <w:pPr>
        <w:spacing w:line="360" w:lineRule="auto"/>
        <w:jc w:val="both"/>
        <w:rPr>
          <w:rStyle w:val="Heading1Char"/>
        </w:rPr>
      </w:pPr>
    </w:p>
    <w:p w14:paraId="47041B44" w14:textId="77777777" w:rsidR="00664260" w:rsidRDefault="00664260" w:rsidP="00596978">
      <w:pPr>
        <w:spacing w:line="360" w:lineRule="auto"/>
        <w:jc w:val="both"/>
        <w:rPr>
          <w:rStyle w:val="Heading1Char"/>
        </w:rPr>
      </w:pPr>
    </w:p>
    <w:p w14:paraId="0396D4AD" w14:textId="77777777" w:rsidR="00664260" w:rsidRDefault="00664260" w:rsidP="00596978">
      <w:pPr>
        <w:spacing w:line="360" w:lineRule="auto"/>
        <w:jc w:val="both"/>
        <w:rPr>
          <w:rStyle w:val="Heading1Char"/>
        </w:rPr>
      </w:pPr>
    </w:p>
    <w:p w14:paraId="4C69A393" w14:textId="77777777" w:rsidR="00664260" w:rsidRDefault="00664260" w:rsidP="00596978">
      <w:pPr>
        <w:spacing w:line="360" w:lineRule="auto"/>
        <w:jc w:val="both"/>
        <w:rPr>
          <w:rStyle w:val="Heading1Char"/>
        </w:rPr>
      </w:pPr>
    </w:p>
    <w:p w14:paraId="0BB5171F" w14:textId="77777777" w:rsidR="00664260" w:rsidRDefault="00664260" w:rsidP="00596978">
      <w:pPr>
        <w:spacing w:line="360" w:lineRule="auto"/>
        <w:jc w:val="both"/>
        <w:rPr>
          <w:rStyle w:val="Heading1Char"/>
        </w:rPr>
      </w:pPr>
    </w:p>
    <w:p w14:paraId="3D44B623" w14:textId="77777777" w:rsidR="00664260" w:rsidRDefault="00664260" w:rsidP="00596978">
      <w:pPr>
        <w:spacing w:line="360" w:lineRule="auto"/>
        <w:jc w:val="both"/>
        <w:rPr>
          <w:rStyle w:val="Heading1Char"/>
        </w:rPr>
      </w:pPr>
    </w:p>
    <w:p w14:paraId="100C2732" w14:textId="77777777" w:rsidR="00664260" w:rsidRDefault="00664260" w:rsidP="00596978">
      <w:pPr>
        <w:spacing w:line="360" w:lineRule="auto"/>
        <w:jc w:val="both"/>
        <w:rPr>
          <w:rStyle w:val="Heading1Char"/>
        </w:rPr>
      </w:pPr>
    </w:p>
    <w:p w14:paraId="3D4871C5" w14:textId="77777777" w:rsidR="00664260" w:rsidRDefault="00664260" w:rsidP="00596978">
      <w:pPr>
        <w:spacing w:line="360" w:lineRule="auto"/>
        <w:jc w:val="both"/>
        <w:rPr>
          <w:rStyle w:val="Heading1Char"/>
        </w:rPr>
      </w:pPr>
    </w:p>
    <w:p w14:paraId="1F416CC8" w14:textId="77777777" w:rsidR="00664260" w:rsidRDefault="00664260" w:rsidP="00596978">
      <w:pPr>
        <w:spacing w:line="360" w:lineRule="auto"/>
        <w:jc w:val="both"/>
        <w:rPr>
          <w:rStyle w:val="Heading1Char"/>
        </w:rPr>
      </w:pPr>
    </w:p>
    <w:p w14:paraId="2BF702CF" w14:textId="77777777" w:rsidR="00664260" w:rsidRDefault="00664260" w:rsidP="00596978">
      <w:pPr>
        <w:spacing w:line="360" w:lineRule="auto"/>
        <w:jc w:val="both"/>
        <w:rPr>
          <w:rStyle w:val="Heading1Char"/>
        </w:rPr>
      </w:pPr>
    </w:p>
    <w:p w14:paraId="3E3383FC" w14:textId="77777777" w:rsidR="00664260" w:rsidRDefault="00664260" w:rsidP="00596978">
      <w:pPr>
        <w:spacing w:line="360" w:lineRule="auto"/>
        <w:jc w:val="both"/>
        <w:rPr>
          <w:rStyle w:val="Heading1Char"/>
        </w:rPr>
      </w:pPr>
    </w:p>
    <w:p w14:paraId="595B2AA5" w14:textId="77777777" w:rsidR="00EF0CF2" w:rsidRDefault="00EF0CF2" w:rsidP="00596978">
      <w:pPr>
        <w:spacing w:line="360" w:lineRule="auto"/>
        <w:jc w:val="both"/>
        <w:rPr>
          <w:rStyle w:val="Heading1Char"/>
        </w:rPr>
      </w:pPr>
    </w:p>
    <w:p w14:paraId="197FDC74" w14:textId="77777777" w:rsidR="00317306" w:rsidRPr="00165EE0" w:rsidRDefault="00297971" w:rsidP="00596978">
      <w:pPr>
        <w:spacing w:line="360" w:lineRule="auto"/>
        <w:jc w:val="both"/>
        <w:rPr>
          <w:rStyle w:val="Heading1Char"/>
          <w:b/>
          <w:rPrChange w:id="514" w:author="Nyamisi Peter" w:date="2022-12-28T11:06:00Z">
            <w:rPr>
              <w:rStyle w:val="Heading1Char"/>
            </w:rPr>
          </w:rPrChange>
        </w:rPr>
      </w:pPr>
      <w:bookmarkStart w:id="515" w:name="_Toc175165180"/>
      <w:commentRangeStart w:id="516"/>
      <w:r w:rsidRPr="00165EE0">
        <w:rPr>
          <w:rStyle w:val="Heading1Char"/>
          <w:b/>
          <w:rPrChange w:id="517" w:author="Nyamisi Peter" w:date="2022-12-28T11:06:00Z">
            <w:rPr>
              <w:rStyle w:val="Heading1Char"/>
            </w:rPr>
          </w:rPrChange>
        </w:rPr>
        <w:t>REFERENCES</w:t>
      </w:r>
      <w:bookmarkEnd w:id="515"/>
      <w:commentRangeEnd w:id="516"/>
      <w:r w:rsidR="00165EE0">
        <w:rPr>
          <w:rStyle w:val="CommentReference"/>
        </w:rPr>
        <w:commentReference w:id="516"/>
      </w:r>
    </w:p>
    <w:p w14:paraId="5938FFD1" w14:textId="77777777"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 xml:space="preserve">Ahmed, W., Wu, Y., </w:t>
      </w:r>
      <w:proofErr w:type="spellStart"/>
      <w:r w:rsidRPr="00563108">
        <w:rPr>
          <w:rFonts w:ascii="Times New Roman" w:eastAsia="Times New Roman" w:hAnsi="Times New Roman" w:cs="Times New Roman"/>
          <w:color w:val="222222"/>
          <w:sz w:val="24"/>
          <w:szCs w:val="24"/>
          <w:shd w:val="clear" w:color="auto" w:fill="FFFFFF"/>
        </w:rPr>
        <w:t>Kidwai</w:t>
      </w:r>
      <w:proofErr w:type="spellEnd"/>
      <w:r w:rsidRPr="00563108">
        <w:rPr>
          <w:rFonts w:ascii="Times New Roman" w:eastAsia="Times New Roman" w:hAnsi="Times New Roman" w:cs="Times New Roman"/>
          <w:color w:val="222222"/>
          <w:sz w:val="24"/>
          <w:szCs w:val="24"/>
          <w:shd w:val="clear" w:color="auto" w:fill="FFFFFF"/>
        </w:rPr>
        <w:t>, S., Li, X., Zhang, G., &amp; Zhang, J. (2021). Spatial and temporal variations of nutrients and chlorophyll a in the Indus River and its deltaic creeks and coastal waters (Northwest Indian Ocean, Pakistan). </w:t>
      </w:r>
      <w:r w:rsidRPr="00563108">
        <w:rPr>
          <w:rFonts w:ascii="Times New Roman" w:eastAsia="Times New Roman" w:hAnsi="Times New Roman" w:cs="Times New Roman"/>
          <w:i/>
          <w:iCs/>
          <w:color w:val="222222"/>
          <w:sz w:val="24"/>
          <w:szCs w:val="24"/>
          <w:shd w:val="clear" w:color="auto" w:fill="FFFFFF"/>
        </w:rPr>
        <w:t>Journal of Marine Systems</w:t>
      </w:r>
      <w:r w:rsidRPr="00563108">
        <w:rPr>
          <w:rFonts w:ascii="Times New Roman" w:eastAsia="Times New Roman" w:hAnsi="Times New Roman" w:cs="Times New Roman"/>
          <w:color w:val="222222"/>
          <w:sz w:val="24"/>
          <w:szCs w:val="24"/>
          <w:shd w:val="clear" w:color="auto" w:fill="FFFFFF"/>
        </w:rPr>
        <w:t>, </w:t>
      </w:r>
      <w:r w:rsidRPr="00563108">
        <w:rPr>
          <w:rFonts w:ascii="Times New Roman" w:eastAsia="Times New Roman" w:hAnsi="Times New Roman" w:cs="Times New Roman"/>
          <w:i/>
          <w:iCs/>
          <w:color w:val="222222"/>
          <w:sz w:val="24"/>
          <w:szCs w:val="24"/>
          <w:shd w:val="clear" w:color="auto" w:fill="FFFFFF"/>
        </w:rPr>
        <w:t>218</w:t>
      </w:r>
      <w:r w:rsidRPr="00563108">
        <w:rPr>
          <w:rFonts w:ascii="Times New Roman" w:eastAsia="Times New Roman" w:hAnsi="Times New Roman" w:cs="Times New Roman"/>
          <w:color w:val="222222"/>
          <w:sz w:val="24"/>
          <w:szCs w:val="24"/>
          <w:shd w:val="clear" w:color="auto" w:fill="FFFFFF"/>
        </w:rPr>
        <w:t>, 103525</w:t>
      </w:r>
    </w:p>
    <w:p w14:paraId="7ABADF2C" w14:textId="77777777" w:rsidR="00611B37"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Ansari, A. A., Gill, S. S., &amp; Khan, F. A. (2010). Eutrophication: threat to aquatic ecosystems. In Eutrophication: causes, consequences and control (pp. 143-170). Springer, Dordrecht.</w:t>
      </w:r>
    </w:p>
    <w:p w14:paraId="6E108A8D" w14:textId="77777777" w:rsidR="00C76EF1" w:rsidRDefault="00611B37" w:rsidP="00BB50D1">
      <w:pPr>
        <w:ind w:hanging="720"/>
        <w:jc w:val="both"/>
        <w:rPr>
          <w:rFonts w:ascii="Times New Roman" w:eastAsia="Times New Roman" w:hAnsi="Times New Roman" w:cs="Times New Roman"/>
          <w:color w:val="222222"/>
          <w:sz w:val="24"/>
          <w:szCs w:val="24"/>
          <w:shd w:val="clear" w:color="auto" w:fill="FFFFFF"/>
        </w:rPr>
      </w:pPr>
      <w:proofErr w:type="spellStart"/>
      <w:r>
        <w:rPr>
          <w:rFonts w:ascii="Times New Roman" w:eastAsia="Times New Roman" w:hAnsi="Times New Roman" w:cs="Times New Roman"/>
          <w:color w:val="222222"/>
          <w:sz w:val="24"/>
          <w:szCs w:val="24"/>
          <w:shd w:val="clear" w:color="auto" w:fill="FFFFFF"/>
        </w:rPr>
        <w:lastRenderedPageBreak/>
        <w:t>Ahwani</w:t>
      </w:r>
      <w:proofErr w:type="spellEnd"/>
      <w:r>
        <w:rPr>
          <w:rFonts w:ascii="Times New Roman" w:eastAsia="Times New Roman" w:hAnsi="Times New Roman" w:cs="Times New Roman"/>
          <w:color w:val="222222"/>
          <w:sz w:val="24"/>
          <w:szCs w:val="24"/>
          <w:shd w:val="clear" w:color="auto" w:fill="FFFFFF"/>
        </w:rPr>
        <w:t xml:space="preserve"> Kumar and </w:t>
      </w:r>
      <w:commentRangeStart w:id="519"/>
      <w:r>
        <w:rPr>
          <w:rFonts w:ascii="Times New Roman" w:eastAsia="Times New Roman" w:hAnsi="Times New Roman" w:cs="Times New Roman"/>
          <w:color w:val="222222"/>
          <w:sz w:val="24"/>
          <w:szCs w:val="24"/>
          <w:shd w:val="clear" w:color="auto" w:fill="FFFFFF"/>
        </w:rPr>
        <w:t xml:space="preserve">Anish </w:t>
      </w:r>
      <w:proofErr w:type="spellStart"/>
      <w:r>
        <w:rPr>
          <w:rFonts w:ascii="Times New Roman" w:eastAsia="Times New Roman" w:hAnsi="Times New Roman" w:cs="Times New Roman"/>
          <w:color w:val="222222"/>
          <w:sz w:val="24"/>
          <w:szCs w:val="24"/>
          <w:shd w:val="clear" w:color="auto" w:fill="FFFFFF"/>
        </w:rPr>
        <w:t>Dua</w:t>
      </w:r>
      <w:proofErr w:type="spellEnd"/>
      <w:r>
        <w:rPr>
          <w:rFonts w:ascii="Times New Roman" w:eastAsia="Times New Roman" w:hAnsi="Times New Roman" w:cs="Times New Roman"/>
          <w:color w:val="222222"/>
          <w:sz w:val="24"/>
          <w:szCs w:val="24"/>
          <w:shd w:val="clear" w:color="auto" w:fill="FFFFFF"/>
        </w:rPr>
        <w:t xml:space="preserve">. (2009) ‘Water quality index for assessment of water quality of River Ravi at </w:t>
      </w:r>
      <w:proofErr w:type="spellStart"/>
      <w:proofErr w:type="gramStart"/>
      <w:r>
        <w:rPr>
          <w:rFonts w:ascii="Times New Roman" w:eastAsia="Times New Roman" w:hAnsi="Times New Roman" w:cs="Times New Roman"/>
          <w:color w:val="222222"/>
          <w:sz w:val="24"/>
          <w:szCs w:val="24"/>
          <w:shd w:val="clear" w:color="auto" w:fill="FFFFFF"/>
        </w:rPr>
        <w:t>Madhopur</w:t>
      </w:r>
      <w:proofErr w:type="spellEnd"/>
      <w:r>
        <w:rPr>
          <w:rFonts w:ascii="Times New Roman" w:eastAsia="Times New Roman" w:hAnsi="Times New Roman" w:cs="Times New Roman"/>
          <w:color w:val="222222"/>
          <w:sz w:val="24"/>
          <w:szCs w:val="24"/>
          <w:shd w:val="clear" w:color="auto" w:fill="FFFFFF"/>
        </w:rPr>
        <w:t>(</w:t>
      </w:r>
      <w:proofErr w:type="gramEnd"/>
      <w:r>
        <w:rPr>
          <w:rFonts w:ascii="Times New Roman" w:eastAsia="Times New Roman" w:hAnsi="Times New Roman" w:cs="Times New Roman"/>
          <w:color w:val="222222"/>
          <w:sz w:val="24"/>
          <w:szCs w:val="24"/>
          <w:shd w:val="clear" w:color="auto" w:fill="FFFFFF"/>
        </w:rPr>
        <w:t xml:space="preserve">India)’,Global </w:t>
      </w:r>
      <w:proofErr w:type="spellStart"/>
      <w:r>
        <w:rPr>
          <w:rFonts w:ascii="Times New Roman" w:eastAsia="Times New Roman" w:hAnsi="Times New Roman" w:cs="Times New Roman"/>
          <w:color w:val="222222"/>
          <w:sz w:val="24"/>
          <w:szCs w:val="24"/>
          <w:shd w:val="clear" w:color="auto" w:fill="FFFFFF"/>
        </w:rPr>
        <w:t>Jounal</w:t>
      </w:r>
      <w:proofErr w:type="spellEnd"/>
      <w:r>
        <w:rPr>
          <w:rFonts w:ascii="Times New Roman" w:eastAsia="Times New Roman" w:hAnsi="Times New Roman" w:cs="Times New Roman"/>
          <w:color w:val="222222"/>
          <w:sz w:val="24"/>
          <w:szCs w:val="24"/>
          <w:shd w:val="clear" w:color="auto" w:fill="FFFFFF"/>
        </w:rPr>
        <w:t xml:space="preserve"> of Environmental science vol.8, NO.1;49-57.Corpright</w:t>
      </w:r>
      <w:r w:rsidR="009D6CF8">
        <w:rPr>
          <w:rFonts w:ascii="Times New Roman" w:eastAsia="Times New Roman" w:hAnsi="Times New Roman" w:cs="Times New Roman"/>
          <w:color w:val="222222"/>
          <w:sz w:val="24"/>
          <w:szCs w:val="24"/>
          <w:shd w:val="clear" w:color="auto" w:fill="FFFFFF"/>
        </w:rPr>
        <w:t xml:space="preserve">©Bachudo science </w:t>
      </w:r>
      <w:proofErr w:type="spellStart"/>
      <w:r w:rsidR="009D6CF8">
        <w:rPr>
          <w:rFonts w:ascii="Times New Roman" w:eastAsia="Times New Roman" w:hAnsi="Times New Roman" w:cs="Times New Roman"/>
          <w:color w:val="222222"/>
          <w:sz w:val="24"/>
          <w:szCs w:val="24"/>
          <w:shd w:val="clear" w:color="auto" w:fill="FFFFFF"/>
        </w:rPr>
        <w:t>co.ltd</w:t>
      </w:r>
      <w:proofErr w:type="spellEnd"/>
      <w:r w:rsidR="009D6CF8">
        <w:rPr>
          <w:rFonts w:ascii="Times New Roman" w:eastAsia="Times New Roman" w:hAnsi="Times New Roman" w:cs="Times New Roman"/>
          <w:color w:val="222222"/>
          <w:sz w:val="24"/>
          <w:szCs w:val="24"/>
          <w:shd w:val="clear" w:color="auto" w:fill="FFFFFF"/>
        </w:rPr>
        <w:t xml:space="preserve">. </w:t>
      </w:r>
      <w:proofErr w:type="gramStart"/>
      <w:r w:rsidR="009D6CF8">
        <w:rPr>
          <w:rFonts w:ascii="Times New Roman" w:eastAsia="Times New Roman" w:hAnsi="Times New Roman" w:cs="Times New Roman"/>
          <w:color w:val="222222"/>
          <w:sz w:val="24"/>
          <w:szCs w:val="24"/>
          <w:shd w:val="clear" w:color="auto" w:fill="FFFFFF"/>
        </w:rPr>
        <w:t>printed</w:t>
      </w:r>
      <w:proofErr w:type="gramEnd"/>
      <w:r w:rsidR="009D6CF8">
        <w:rPr>
          <w:rFonts w:ascii="Times New Roman" w:eastAsia="Times New Roman" w:hAnsi="Times New Roman" w:cs="Times New Roman"/>
          <w:color w:val="222222"/>
          <w:sz w:val="24"/>
          <w:szCs w:val="24"/>
          <w:shd w:val="clear" w:color="auto" w:fill="FFFFFF"/>
        </w:rPr>
        <w:t xml:space="preserve"> in Nigeria</w:t>
      </w:r>
      <w:commentRangeEnd w:id="519"/>
      <w:r w:rsidR="00165EE0">
        <w:rPr>
          <w:rStyle w:val="CommentReference"/>
        </w:rPr>
        <w:commentReference w:id="519"/>
      </w:r>
      <w:r w:rsidR="009D6CF8">
        <w:rPr>
          <w:rFonts w:ascii="Times New Roman" w:eastAsia="Times New Roman" w:hAnsi="Times New Roman" w:cs="Times New Roman"/>
          <w:color w:val="222222"/>
          <w:sz w:val="24"/>
          <w:szCs w:val="24"/>
          <w:shd w:val="clear" w:color="auto" w:fill="FFFFFF"/>
        </w:rPr>
        <w:t>.</w:t>
      </w:r>
      <w:r w:rsidR="00C76EF1" w:rsidRPr="00C76EF1">
        <w:rPr>
          <w:rFonts w:ascii="Times New Roman" w:eastAsia="Times New Roman" w:hAnsi="Times New Roman" w:cs="Times New Roman"/>
          <w:color w:val="222222"/>
          <w:sz w:val="24"/>
          <w:szCs w:val="24"/>
          <w:shd w:val="clear" w:color="auto" w:fill="FFFFFF"/>
        </w:rPr>
        <w:t xml:space="preserve"> </w:t>
      </w:r>
    </w:p>
    <w:p w14:paraId="0BA02EE6" w14:textId="77777777" w:rsidR="00EB74D8" w:rsidRPr="00D32504" w:rsidRDefault="00EB74D8" w:rsidP="00BB50D1">
      <w:pPr>
        <w:ind w:left="720" w:hanging="720"/>
        <w:jc w:val="both"/>
        <w:rPr>
          <w:rFonts w:ascii="Times New Roman" w:hAnsi="Times New Roman" w:cs="Times New Roman"/>
          <w:sz w:val="24"/>
          <w:szCs w:val="24"/>
        </w:rPr>
      </w:pPr>
      <w:proofErr w:type="spellStart"/>
      <w:r w:rsidRPr="00D32504">
        <w:rPr>
          <w:rFonts w:ascii="Times New Roman" w:hAnsi="Times New Roman" w:cs="Times New Roman"/>
          <w:sz w:val="24"/>
          <w:szCs w:val="24"/>
        </w:rPr>
        <w:t>Atique</w:t>
      </w:r>
      <w:proofErr w:type="spellEnd"/>
      <w:r w:rsidRPr="00D32504">
        <w:rPr>
          <w:rFonts w:ascii="Times New Roman" w:hAnsi="Times New Roman" w:cs="Times New Roman"/>
          <w:sz w:val="24"/>
          <w:szCs w:val="24"/>
        </w:rPr>
        <w:t xml:space="preserve">, U. and </w:t>
      </w:r>
      <w:proofErr w:type="gramStart"/>
      <w:r w:rsidRPr="00D32504">
        <w:rPr>
          <w:rFonts w:ascii="Times New Roman" w:hAnsi="Times New Roman" w:cs="Times New Roman"/>
          <w:sz w:val="24"/>
          <w:szCs w:val="24"/>
        </w:rPr>
        <w:t>An</w:t>
      </w:r>
      <w:proofErr w:type="gramEnd"/>
      <w:r w:rsidRPr="00D32504">
        <w:rPr>
          <w:rFonts w:ascii="Times New Roman" w:hAnsi="Times New Roman" w:cs="Times New Roman"/>
          <w:sz w:val="24"/>
          <w:szCs w:val="24"/>
        </w:rPr>
        <w:t xml:space="preserve">, K. G. (2019) ‘Reservoir water quality assessment based on chemical parameters and the chlorophyll dynamics in relation to nutrient regime’, </w:t>
      </w:r>
      <w:r w:rsidRPr="00D32504">
        <w:rPr>
          <w:rFonts w:ascii="Times New Roman" w:hAnsi="Times New Roman" w:cs="Times New Roman"/>
          <w:i/>
          <w:iCs/>
          <w:sz w:val="24"/>
          <w:szCs w:val="24"/>
        </w:rPr>
        <w:t>Polish Journal of Environmental Studies</w:t>
      </w:r>
      <w:r w:rsidRPr="00D32504">
        <w:rPr>
          <w:rFonts w:ascii="Times New Roman" w:hAnsi="Times New Roman" w:cs="Times New Roman"/>
          <w:sz w:val="24"/>
          <w:szCs w:val="24"/>
        </w:rPr>
        <w:t xml:space="preserve">. </w:t>
      </w:r>
    </w:p>
    <w:p w14:paraId="1B33E1C8" w14:textId="77777777" w:rsidR="00C76EF1" w:rsidRPr="00563108" w:rsidRDefault="00C76EF1" w:rsidP="00BB50D1">
      <w:pPr>
        <w:ind w:hanging="720"/>
        <w:jc w:val="both"/>
        <w:rPr>
          <w:rFonts w:ascii="Times New Roman" w:eastAsia="Times New Roman" w:hAnsi="Times New Roman" w:cs="Times New Roman"/>
          <w:color w:val="222222"/>
          <w:sz w:val="24"/>
          <w:szCs w:val="24"/>
          <w:shd w:val="clear" w:color="auto" w:fill="FFFFFF"/>
        </w:rPr>
      </w:pPr>
      <w:r w:rsidRPr="009D15EA">
        <w:rPr>
          <w:rFonts w:ascii="Times New Roman" w:eastAsia="Times New Roman" w:hAnsi="Times New Roman" w:cs="Times New Roman"/>
          <w:color w:val="222222"/>
          <w:sz w:val="24"/>
          <w:szCs w:val="24"/>
          <w:shd w:val="clear" w:color="auto" w:fill="FFFFFF"/>
        </w:rPr>
        <w:t>Baird, R. B., Eaton, A. D., &amp;</w:t>
      </w:r>
      <w:proofErr w:type="spellStart"/>
      <w:r w:rsidRPr="009D15EA">
        <w:rPr>
          <w:rFonts w:ascii="Times New Roman" w:eastAsia="Times New Roman" w:hAnsi="Times New Roman" w:cs="Times New Roman"/>
          <w:color w:val="222222"/>
          <w:sz w:val="24"/>
          <w:szCs w:val="24"/>
          <w:shd w:val="clear" w:color="auto" w:fill="FFFFFF"/>
        </w:rPr>
        <w:t>Clesceri</w:t>
      </w:r>
      <w:proofErr w:type="spellEnd"/>
      <w:r w:rsidRPr="009D15EA">
        <w:rPr>
          <w:rFonts w:ascii="Times New Roman" w:eastAsia="Times New Roman" w:hAnsi="Times New Roman" w:cs="Times New Roman"/>
          <w:color w:val="222222"/>
          <w:sz w:val="24"/>
          <w:szCs w:val="24"/>
          <w:shd w:val="clear" w:color="auto" w:fill="FFFFFF"/>
        </w:rPr>
        <w:t>, L. S. (2012). Standard methods for the examination of water and wastewater (Vol. 10). E. W. Rice (Ed.). Washington, DC: American public health association</w:t>
      </w:r>
    </w:p>
    <w:p w14:paraId="30698049" w14:textId="77777777"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 xml:space="preserve">Biggs, B. J. (2000). Eutrophication of streams and rivers: dissolved nutrient-chlorophyll relationships for benthic algae. Journal of the North American </w:t>
      </w:r>
      <w:proofErr w:type="spellStart"/>
      <w:r w:rsidRPr="00563108">
        <w:rPr>
          <w:rFonts w:ascii="Times New Roman" w:eastAsia="Times New Roman" w:hAnsi="Times New Roman" w:cs="Times New Roman"/>
          <w:color w:val="222222"/>
          <w:sz w:val="24"/>
          <w:szCs w:val="24"/>
          <w:shd w:val="clear" w:color="auto" w:fill="FFFFFF"/>
        </w:rPr>
        <w:t>Benthological</w:t>
      </w:r>
      <w:proofErr w:type="spellEnd"/>
      <w:r w:rsidRPr="00563108">
        <w:rPr>
          <w:rFonts w:ascii="Times New Roman" w:eastAsia="Times New Roman" w:hAnsi="Times New Roman" w:cs="Times New Roman"/>
          <w:color w:val="222222"/>
          <w:sz w:val="24"/>
          <w:szCs w:val="24"/>
          <w:shd w:val="clear" w:color="auto" w:fill="FFFFFF"/>
        </w:rPr>
        <w:t xml:space="preserve"> Society, 19(1), 17-31</w:t>
      </w:r>
    </w:p>
    <w:p w14:paraId="5A6B470F" w14:textId="77777777"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proofErr w:type="spellStart"/>
      <w:r w:rsidRPr="00563108">
        <w:rPr>
          <w:rFonts w:ascii="Times New Roman" w:eastAsia="Times New Roman" w:hAnsi="Times New Roman" w:cs="Times New Roman"/>
          <w:color w:val="222222"/>
          <w:sz w:val="24"/>
          <w:szCs w:val="24"/>
          <w:shd w:val="clear" w:color="auto" w:fill="FFFFFF"/>
        </w:rPr>
        <w:t>Calijuri</w:t>
      </w:r>
      <w:proofErr w:type="spellEnd"/>
      <w:r w:rsidRPr="00563108">
        <w:rPr>
          <w:rFonts w:ascii="Times New Roman" w:eastAsia="Times New Roman" w:hAnsi="Times New Roman" w:cs="Times New Roman"/>
          <w:color w:val="222222"/>
          <w:sz w:val="24"/>
          <w:szCs w:val="24"/>
          <w:shd w:val="clear" w:color="auto" w:fill="FFFFFF"/>
        </w:rPr>
        <w:t xml:space="preserve">, M. D. C., Cunha, D. G. F., </w:t>
      </w:r>
      <w:proofErr w:type="spellStart"/>
      <w:r w:rsidRPr="00563108">
        <w:rPr>
          <w:rFonts w:ascii="Times New Roman" w:eastAsia="Times New Roman" w:hAnsi="Times New Roman" w:cs="Times New Roman"/>
          <w:color w:val="222222"/>
          <w:sz w:val="24"/>
          <w:szCs w:val="24"/>
          <w:shd w:val="clear" w:color="auto" w:fill="FFFFFF"/>
        </w:rPr>
        <w:t>Queiroz</w:t>
      </w:r>
      <w:proofErr w:type="spellEnd"/>
      <w:r w:rsidRPr="00563108">
        <w:rPr>
          <w:rFonts w:ascii="Times New Roman" w:eastAsia="Times New Roman" w:hAnsi="Times New Roman" w:cs="Times New Roman"/>
          <w:color w:val="222222"/>
          <w:sz w:val="24"/>
          <w:szCs w:val="24"/>
          <w:shd w:val="clear" w:color="auto" w:fill="FFFFFF"/>
        </w:rPr>
        <w:t xml:space="preserve">, L. A., </w:t>
      </w:r>
      <w:proofErr w:type="spellStart"/>
      <w:r w:rsidRPr="00563108">
        <w:rPr>
          <w:rFonts w:ascii="Times New Roman" w:eastAsia="Times New Roman" w:hAnsi="Times New Roman" w:cs="Times New Roman"/>
          <w:color w:val="222222"/>
          <w:sz w:val="24"/>
          <w:szCs w:val="24"/>
          <w:shd w:val="clear" w:color="auto" w:fill="FFFFFF"/>
        </w:rPr>
        <w:t>Moccellin</w:t>
      </w:r>
      <w:proofErr w:type="spellEnd"/>
      <w:r w:rsidRPr="00563108">
        <w:rPr>
          <w:rFonts w:ascii="Times New Roman" w:eastAsia="Times New Roman" w:hAnsi="Times New Roman" w:cs="Times New Roman"/>
          <w:color w:val="222222"/>
          <w:sz w:val="24"/>
          <w:szCs w:val="24"/>
          <w:shd w:val="clear" w:color="auto" w:fill="FFFFFF"/>
        </w:rPr>
        <w:t xml:space="preserve">, J., &amp; Miwa, A. C. P. (2008). Nutrients and chlorophyll-a concentrations in tropical rivers of </w:t>
      </w:r>
      <w:proofErr w:type="spellStart"/>
      <w:r w:rsidRPr="00563108">
        <w:rPr>
          <w:rFonts w:ascii="Times New Roman" w:eastAsia="Times New Roman" w:hAnsi="Times New Roman" w:cs="Times New Roman"/>
          <w:color w:val="222222"/>
          <w:sz w:val="24"/>
          <w:szCs w:val="24"/>
          <w:shd w:val="clear" w:color="auto" w:fill="FFFFFF"/>
        </w:rPr>
        <w:t>Ribeira</w:t>
      </w:r>
      <w:proofErr w:type="spellEnd"/>
      <w:r w:rsidRPr="00563108">
        <w:rPr>
          <w:rFonts w:ascii="Times New Roman" w:eastAsia="Times New Roman" w:hAnsi="Times New Roman" w:cs="Times New Roman"/>
          <w:color w:val="222222"/>
          <w:sz w:val="24"/>
          <w:szCs w:val="24"/>
          <w:shd w:val="clear" w:color="auto" w:fill="FFFFFF"/>
        </w:rPr>
        <w:t xml:space="preserve"> de </w:t>
      </w:r>
      <w:proofErr w:type="spellStart"/>
      <w:r w:rsidRPr="00563108">
        <w:rPr>
          <w:rFonts w:ascii="Times New Roman" w:eastAsia="Times New Roman" w:hAnsi="Times New Roman" w:cs="Times New Roman"/>
          <w:color w:val="222222"/>
          <w:sz w:val="24"/>
          <w:szCs w:val="24"/>
          <w:shd w:val="clear" w:color="auto" w:fill="FFFFFF"/>
        </w:rPr>
        <w:t>Iguape</w:t>
      </w:r>
      <w:proofErr w:type="spellEnd"/>
      <w:r w:rsidRPr="00563108">
        <w:rPr>
          <w:rFonts w:ascii="Times New Roman" w:eastAsia="Times New Roman" w:hAnsi="Times New Roman" w:cs="Times New Roman"/>
          <w:color w:val="222222"/>
          <w:sz w:val="24"/>
          <w:szCs w:val="24"/>
          <w:shd w:val="clear" w:color="auto" w:fill="FFFFFF"/>
        </w:rPr>
        <w:t xml:space="preserve"> Basin, SP, Brazil. </w:t>
      </w:r>
      <w:proofErr w:type="spellStart"/>
      <w:r w:rsidRPr="00563108">
        <w:rPr>
          <w:rFonts w:ascii="Times New Roman" w:eastAsia="Times New Roman" w:hAnsi="Times New Roman" w:cs="Times New Roman"/>
          <w:i/>
          <w:iCs/>
          <w:color w:val="222222"/>
          <w:sz w:val="24"/>
          <w:szCs w:val="24"/>
          <w:shd w:val="clear" w:color="auto" w:fill="FFFFFF"/>
        </w:rPr>
        <w:t>ActaLimnologicaBrasiliensia</w:t>
      </w:r>
      <w:proofErr w:type="spellEnd"/>
      <w:r w:rsidRPr="00563108">
        <w:rPr>
          <w:rFonts w:ascii="Times New Roman" w:eastAsia="Times New Roman" w:hAnsi="Times New Roman" w:cs="Times New Roman"/>
          <w:color w:val="222222"/>
          <w:sz w:val="24"/>
          <w:szCs w:val="24"/>
          <w:shd w:val="clear" w:color="auto" w:fill="FFFFFF"/>
        </w:rPr>
        <w:t>, </w:t>
      </w:r>
      <w:r w:rsidRPr="00563108">
        <w:rPr>
          <w:rFonts w:ascii="Times New Roman" w:eastAsia="Times New Roman" w:hAnsi="Times New Roman" w:cs="Times New Roman"/>
          <w:i/>
          <w:iCs/>
          <w:color w:val="222222"/>
          <w:sz w:val="24"/>
          <w:szCs w:val="24"/>
          <w:shd w:val="clear" w:color="auto" w:fill="FFFFFF"/>
        </w:rPr>
        <w:t>20</w:t>
      </w:r>
      <w:r w:rsidRPr="00563108">
        <w:rPr>
          <w:rFonts w:ascii="Times New Roman" w:eastAsia="Times New Roman" w:hAnsi="Times New Roman" w:cs="Times New Roman"/>
          <w:color w:val="222222"/>
          <w:sz w:val="24"/>
          <w:szCs w:val="24"/>
          <w:shd w:val="clear" w:color="auto" w:fill="FFFFFF"/>
        </w:rPr>
        <w:t>(2), 131-138</w:t>
      </w:r>
    </w:p>
    <w:p w14:paraId="609202C8" w14:textId="77777777"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p w14:paraId="5C81A7EB" w14:textId="77777777" w:rsidR="00B62CCA" w:rsidRDefault="001A6755" w:rsidP="00BB50D1">
      <w:pPr>
        <w:ind w:hanging="720"/>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 </w:t>
      </w:r>
      <w:proofErr w:type="spellStart"/>
      <w:r w:rsidR="00B62CCA" w:rsidRPr="00563108">
        <w:rPr>
          <w:rFonts w:ascii="Times New Roman" w:eastAsia="Times New Roman" w:hAnsi="Times New Roman" w:cs="Times New Roman"/>
          <w:color w:val="222222"/>
          <w:sz w:val="24"/>
          <w:szCs w:val="24"/>
          <w:shd w:val="clear" w:color="auto" w:fill="FFFFFF"/>
        </w:rPr>
        <w:t>Dodds</w:t>
      </w:r>
      <w:proofErr w:type="spellEnd"/>
      <w:r w:rsidR="00B62CCA" w:rsidRPr="00563108">
        <w:rPr>
          <w:rFonts w:ascii="Times New Roman" w:eastAsia="Times New Roman" w:hAnsi="Times New Roman" w:cs="Times New Roman"/>
          <w:color w:val="222222"/>
          <w:sz w:val="24"/>
          <w:szCs w:val="24"/>
          <w:shd w:val="clear" w:color="auto" w:fill="FFFFFF"/>
        </w:rPr>
        <w:t>, W. K., Jones, J. R., &amp; Welch, E. B. (1998). Suggested classification of stream trophic state: distributions of temperate stream types by chlorophyll, total nitrogen, and phosphorus. Water research, 32(5), 1455-1462</w:t>
      </w:r>
    </w:p>
    <w:p w14:paraId="7513C679" w14:textId="77777777"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proofErr w:type="spellStart"/>
      <w:r w:rsidRPr="00563108">
        <w:rPr>
          <w:rFonts w:ascii="Times New Roman" w:eastAsia="Times New Roman" w:hAnsi="Times New Roman" w:cs="Times New Roman"/>
          <w:color w:val="222222"/>
          <w:sz w:val="24"/>
          <w:szCs w:val="24"/>
          <w:shd w:val="clear" w:color="auto" w:fill="FFFFFF"/>
        </w:rPr>
        <w:t>Dodds</w:t>
      </w:r>
      <w:proofErr w:type="spellEnd"/>
      <w:r w:rsidRPr="00563108">
        <w:rPr>
          <w:rFonts w:ascii="Times New Roman" w:eastAsia="Times New Roman" w:hAnsi="Times New Roman" w:cs="Times New Roman"/>
          <w:color w:val="222222"/>
          <w:sz w:val="24"/>
          <w:szCs w:val="24"/>
          <w:shd w:val="clear" w:color="auto" w:fill="FFFFFF"/>
        </w:rPr>
        <w:t>, W. K., &amp; Smith, V. H. (2016). Nitrogen, phosphorus, and eutrophication in streams. Inland Waters, 6(2), 155-164</w:t>
      </w:r>
    </w:p>
    <w:p w14:paraId="12B20393" w14:textId="77777777" w:rsidR="00B62CCA" w:rsidRDefault="00B62CCA" w:rsidP="00BB50D1">
      <w:pPr>
        <w:ind w:hanging="720"/>
        <w:jc w:val="both"/>
        <w:rPr>
          <w:rFonts w:ascii="Times New Roman" w:eastAsia="Times New Roman" w:hAnsi="Times New Roman" w:cs="Times New Roman"/>
          <w:color w:val="222222"/>
          <w:sz w:val="24"/>
          <w:szCs w:val="24"/>
          <w:shd w:val="clear" w:color="auto" w:fill="FFFFFF"/>
        </w:rPr>
      </w:pPr>
      <w:proofErr w:type="spellStart"/>
      <w:r w:rsidRPr="00563108">
        <w:rPr>
          <w:rFonts w:ascii="Times New Roman" w:eastAsia="Times New Roman" w:hAnsi="Times New Roman" w:cs="Times New Roman"/>
          <w:color w:val="222222"/>
          <w:sz w:val="24"/>
          <w:szCs w:val="24"/>
          <w:shd w:val="clear" w:color="auto" w:fill="FFFFFF"/>
        </w:rPr>
        <w:t>Howarth</w:t>
      </w:r>
      <w:proofErr w:type="spellEnd"/>
      <w:r w:rsidRPr="00563108">
        <w:rPr>
          <w:rFonts w:ascii="Times New Roman" w:eastAsia="Times New Roman" w:hAnsi="Times New Roman" w:cs="Times New Roman"/>
          <w:color w:val="222222"/>
          <w:sz w:val="24"/>
          <w:szCs w:val="24"/>
          <w:shd w:val="clear" w:color="auto" w:fill="FFFFFF"/>
        </w:rPr>
        <w:t>, R. W., Anderson, D. M., Church, T. M., Greening, H. O. L. L. Y., Hopkinson, C. S., Huber, W. C., ... &amp; Wiseman, W. J. (2000). Clean coastal waters: understanding and reducing the effects of nutrient pollution. National Academy of Sciences, Washington, DC</w:t>
      </w:r>
    </w:p>
    <w:p w14:paraId="523FDC5E" w14:textId="77777777" w:rsidR="003E530F" w:rsidRPr="003E530F" w:rsidRDefault="003E530F" w:rsidP="00BB50D1">
      <w:pPr>
        <w:ind w:hanging="720"/>
        <w:rPr>
          <w:rFonts w:ascii="Times New Roman" w:hAnsi="Times New Roman" w:cs="Times New Roman"/>
          <w:sz w:val="24"/>
          <w:szCs w:val="24"/>
        </w:rPr>
      </w:pPr>
      <w:proofErr w:type="spellStart"/>
      <w:r w:rsidRPr="009D15EA">
        <w:rPr>
          <w:rFonts w:ascii="Times New Roman" w:hAnsi="Times New Roman" w:cs="Times New Roman"/>
          <w:sz w:val="24"/>
          <w:szCs w:val="24"/>
        </w:rPr>
        <w:t>Kizito</w:t>
      </w:r>
      <w:proofErr w:type="spellEnd"/>
      <w:r>
        <w:rPr>
          <w:rFonts w:ascii="Times New Roman" w:hAnsi="Times New Roman" w:cs="Times New Roman"/>
          <w:sz w:val="24"/>
          <w:szCs w:val="24"/>
        </w:rPr>
        <w:t xml:space="preserve"> </w:t>
      </w:r>
      <w:proofErr w:type="spellStart"/>
      <w:r w:rsidRPr="009D15EA">
        <w:rPr>
          <w:rFonts w:ascii="Times New Roman" w:hAnsi="Times New Roman" w:cs="Times New Roman"/>
          <w:sz w:val="24"/>
          <w:szCs w:val="24"/>
        </w:rPr>
        <w:t>Makoye</w:t>
      </w:r>
      <w:proofErr w:type="spellEnd"/>
      <w:r>
        <w:rPr>
          <w:rFonts w:ascii="Times New Roman" w:hAnsi="Times New Roman" w:cs="Times New Roman"/>
          <w:sz w:val="24"/>
          <w:szCs w:val="24"/>
        </w:rPr>
        <w:t xml:space="preserve">. 2021. </w:t>
      </w:r>
      <w:r w:rsidRPr="009D15EA">
        <w:rPr>
          <w:rFonts w:ascii="Times New Roman" w:hAnsi="Times New Roman" w:cs="Times New Roman"/>
          <w:sz w:val="24"/>
          <w:szCs w:val="24"/>
        </w:rPr>
        <w:t>River pollution threatens lives in Tanzania’s port city</w:t>
      </w:r>
      <w:r>
        <w:rPr>
          <w:rFonts w:ascii="Times New Roman" w:hAnsi="Times New Roman" w:cs="Times New Roman"/>
          <w:sz w:val="24"/>
          <w:szCs w:val="24"/>
        </w:rPr>
        <w:t xml:space="preserve"> </w:t>
      </w:r>
      <w:r w:rsidRPr="009D15EA">
        <w:rPr>
          <w:rFonts w:ascii="Times New Roman" w:hAnsi="Times New Roman" w:cs="Times New Roman"/>
          <w:sz w:val="24"/>
          <w:szCs w:val="24"/>
        </w:rPr>
        <w:t xml:space="preserve">Attention focused on </w:t>
      </w:r>
      <w:proofErr w:type="spellStart"/>
      <w:r w:rsidRPr="009D15EA">
        <w:rPr>
          <w:rFonts w:ascii="Times New Roman" w:hAnsi="Times New Roman" w:cs="Times New Roman"/>
          <w:sz w:val="24"/>
          <w:szCs w:val="24"/>
        </w:rPr>
        <w:t>Msimbazi</w:t>
      </w:r>
      <w:proofErr w:type="spellEnd"/>
      <w:r w:rsidRPr="009D15EA">
        <w:rPr>
          <w:rFonts w:ascii="Times New Roman" w:hAnsi="Times New Roman" w:cs="Times New Roman"/>
          <w:sz w:val="24"/>
          <w:szCs w:val="24"/>
        </w:rPr>
        <w:t xml:space="preserve"> River with dangerous effluents, sewage discharged daily as globe marks World Rivers Day</w:t>
      </w:r>
    </w:p>
    <w:p w14:paraId="76F5E44D" w14:textId="77777777" w:rsidR="005421EA" w:rsidRDefault="005421EA" w:rsidP="00BB50D1">
      <w:pPr>
        <w:ind w:hanging="720"/>
        <w:jc w:val="both"/>
        <w:rPr>
          <w:rFonts w:ascii="Times New Roman" w:eastAsia="Times New Roman" w:hAnsi="Times New Roman" w:cs="Times New Roman"/>
          <w:color w:val="222222"/>
          <w:sz w:val="24"/>
          <w:szCs w:val="24"/>
          <w:shd w:val="clear" w:color="auto" w:fill="FFFFFF"/>
        </w:rPr>
      </w:pPr>
    </w:p>
    <w:p w14:paraId="52445C3A" w14:textId="77777777" w:rsidR="005421EA" w:rsidRPr="005421EA" w:rsidRDefault="005421EA" w:rsidP="005421EA">
      <w:pPr>
        <w:ind w:hanging="720"/>
        <w:jc w:val="both"/>
        <w:rPr>
          <w:rFonts w:ascii="Times New Roman" w:eastAsia="Times New Roman" w:hAnsi="Times New Roman" w:cs="Times New Roman"/>
          <w:color w:val="222222"/>
          <w:sz w:val="24"/>
          <w:szCs w:val="24"/>
          <w:shd w:val="clear" w:color="auto" w:fill="FFFFFF"/>
        </w:rPr>
      </w:pPr>
      <w:r w:rsidRPr="005421EA">
        <w:rPr>
          <w:rFonts w:ascii="Times New Roman" w:eastAsia="Times New Roman" w:hAnsi="Times New Roman" w:cs="Times New Roman"/>
          <w:color w:val="222222"/>
          <w:sz w:val="24"/>
          <w:szCs w:val="24"/>
          <w:shd w:val="clear" w:color="auto" w:fill="FFFFFF"/>
        </w:rPr>
        <w:t xml:space="preserve">Ruth </w:t>
      </w:r>
      <w:proofErr w:type="spellStart"/>
      <w:r w:rsidRPr="005421EA">
        <w:rPr>
          <w:rFonts w:ascii="Times New Roman" w:eastAsia="Times New Roman" w:hAnsi="Times New Roman" w:cs="Times New Roman"/>
          <w:color w:val="222222"/>
          <w:sz w:val="24"/>
          <w:szCs w:val="24"/>
          <w:shd w:val="clear" w:color="auto" w:fill="FFFFFF"/>
        </w:rPr>
        <w:t>Olubukola</w:t>
      </w:r>
      <w:proofErr w:type="spellEnd"/>
      <w:r w:rsidRPr="005421EA">
        <w:rPr>
          <w:rFonts w:ascii="Times New Roman" w:eastAsia="Times New Roman" w:hAnsi="Times New Roman" w:cs="Times New Roman"/>
          <w:color w:val="222222"/>
          <w:sz w:val="24"/>
          <w:szCs w:val="24"/>
          <w:shd w:val="clear" w:color="auto" w:fill="FFFFFF"/>
        </w:rPr>
        <w:t xml:space="preserve"> </w:t>
      </w:r>
      <w:proofErr w:type="spellStart"/>
      <w:r w:rsidRPr="005421EA">
        <w:rPr>
          <w:rFonts w:ascii="Times New Roman" w:eastAsia="Times New Roman" w:hAnsi="Times New Roman" w:cs="Times New Roman"/>
          <w:color w:val="222222"/>
          <w:sz w:val="24"/>
          <w:szCs w:val="24"/>
          <w:shd w:val="clear" w:color="auto" w:fill="FFFFFF"/>
        </w:rPr>
        <w:t>Ajoke</w:t>
      </w:r>
      <w:proofErr w:type="spellEnd"/>
      <w:r w:rsidRPr="005421EA">
        <w:rPr>
          <w:rFonts w:ascii="Times New Roman" w:eastAsia="Times New Roman" w:hAnsi="Times New Roman" w:cs="Times New Roman"/>
          <w:color w:val="222222"/>
          <w:sz w:val="24"/>
          <w:szCs w:val="24"/>
          <w:shd w:val="clear" w:color="auto" w:fill="FFFFFF"/>
        </w:rPr>
        <w:t xml:space="preserve"> </w:t>
      </w:r>
      <w:proofErr w:type="spellStart"/>
      <w:r w:rsidRPr="005421EA">
        <w:rPr>
          <w:rFonts w:ascii="Times New Roman" w:eastAsia="Times New Roman" w:hAnsi="Times New Roman" w:cs="Times New Roman"/>
          <w:color w:val="222222"/>
          <w:sz w:val="24"/>
          <w:szCs w:val="24"/>
          <w:shd w:val="clear" w:color="auto" w:fill="FFFFFF"/>
        </w:rPr>
        <w:t>Adelagun</w:t>
      </w:r>
      <w:proofErr w:type="spellEnd"/>
      <w:r w:rsidRPr="005421EA">
        <w:rPr>
          <w:rFonts w:ascii="Times New Roman" w:eastAsia="Times New Roman" w:hAnsi="Times New Roman" w:cs="Times New Roman"/>
          <w:color w:val="222222"/>
          <w:sz w:val="24"/>
          <w:szCs w:val="24"/>
          <w:shd w:val="clear" w:color="auto" w:fill="FFFFFF"/>
        </w:rPr>
        <w:t xml:space="preserve">, Emmanuel </w:t>
      </w:r>
      <w:proofErr w:type="spellStart"/>
      <w:r w:rsidRPr="005421EA">
        <w:rPr>
          <w:rFonts w:ascii="Times New Roman" w:eastAsia="Times New Roman" w:hAnsi="Times New Roman" w:cs="Times New Roman"/>
          <w:color w:val="222222"/>
          <w:sz w:val="24"/>
          <w:szCs w:val="24"/>
          <w:shd w:val="clear" w:color="auto" w:fill="FFFFFF"/>
        </w:rPr>
        <w:t>Edet</w:t>
      </w:r>
      <w:proofErr w:type="spellEnd"/>
      <w:r w:rsidRPr="005421EA">
        <w:rPr>
          <w:rFonts w:ascii="Times New Roman" w:eastAsia="Times New Roman" w:hAnsi="Times New Roman" w:cs="Times New Roman"/>
          <w:color w:val="222222"/>
          <w:sz w:val="24"/>
          <w:szCs w:val="24"/>
          <w:shd w:val="clear" w:color="auto" w:fill="FFFFFF"/>
        </w:rPr>
        <w:t xml:space="preserve"> </w:t>
      </w:r>
      <w:proofErr w:type="spellStart"/>
      <w:r w:rsidRPr="005421EA">
        <w:rPr>
          <w:rFonts w:ascii="Times New Roman" w:eastAsia="Times New Roman" w:hAnsi="Times New Roman" w:cs="Times New Roman"/>
          <w:color w:val="222222"/>
          <w:sz w:val="24"/>
          <w:szCs w:val="24"/>
          <w:shd w:val="clear" w:color="auto" w:fill="FFFFFF"/>
        </w:rPr>
        <w:t>Etim</w:t>
      </w:r>
      <w:proofErr w:type="spellEnd"/>
      <w:r w:rsidRPr="005421EA">
        <w:rPr>
          <w:rFonts w:ascii="Times New Roman" w:eastAsia="Times New Roman" w:hAnsi="Times New Roman" w:cs="Times New Roman"/>
          <w:color w:val="222222"/>
          <w:sz w:val="24"/>
          <w:szCs w:val="24"/>
          <w:shd w:val="clear" w:color="auto" w:fill="FFFFFF"/>
        </w:rPr>
        <w:t xml:space="preserve"> and </w:t>
      </w:r>
      <w:proofErr w:type="spellStart"/>
      <w:r w:rsidRPr="005421EA">
        <w:rPr>
          <w:rFonts w:ascii="Times New Roman" w:eastAsia="Times New Roman" w:hAnsi="Times New Roman" w:cs="Times New Roman"/>
          <w:color w:val="222222"/>
          <w:sz w:val="24"/>
          <w:szCs w:val="24"/>
          <w:shd w:val="clear" w:color="auto" w:fill="FFFFFF"/>
        </w:rPr>
        <w:t>Oko</w:t>
      </w:r>
      <w:proofErr w:type="spellEnd"/>
      <w:r w:rsidRPr="005421EA">
        <w:rPr>
          <w:rFonts w:ascii="Times New Roman" w:eastAsia="Times New Roman" w:hAnsi="Times New Roman" w:cs="Times New Roman"/>
          <w:color w:val="222222"/>
          <w:sz w:val="24"/>
          <w:szCs w:val="24"/>
          <w:shd w:val="clear" w:color="auto" w:fill="FFFFFF"/>
        </w:rPr>
        <w:t xml:space="preserve"> Emmanuel Godwin, 2021. Application of Water Quality Index for the Assessment of Water from Different Sources in Nigeria</w:t>
      </w:r>
    </w:p>
    <w:p w14:paraId="2392F975" w14:textId="77777777"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Smith, V. H. (2003). Eutrophication of freshwater and coastal marine ecosystems a global problem. Environmental Science and Pollution Research, 10(2), 126-139.</w:t>
      </w:r>
    </w:p>
    <w:p w14:paraId="5878D5EB" w14:textId="77777777"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proofErr w:type="spellStart"/>
      <w:r w:rsidRPr="00563108">
        <w:rPr>
          <w:rFonts w:ascii="Times New Roman" w:eastAsia="Times New Roman" w:hAnsi="Times New Roman" w:cs="Times New Roman"/>
          <w:color w:val="222222"/>
          <w:sz w:val="24"/>
          <w:szCs w:val="24"/>
          <w:shd w:val="clear" w:color="auto" w:fill="FFFFFF"/>
        </w:rPr>
        <w:lastRenderedPageBreak/>
        <w:t>Wurtsbaugh</w:t>
      </w:r>
      <w:proofErr w:type="spellEnd"/>
      <w:r w:rsidRPr="00563108">
        <w:rPr>
          <w:rFonts w:ascii="Times New Roman" w:eastAsia="Times New Roman" w:hAnsi="Times New Roman" w:cs="Times New Roman"/>
          <w:color w:val="222222"/>
          <w:sz w:val="24"/>
          <w:szCs w:val="24"/>
          <w:shd w:val="clear" w:color="auto" w:fill="FFFFFF"/>
        </w:rPr>
        <w:t xml:space="preserve">, W. A., </w:t>
      </w:r>
      <w:proofErr w:type="spellStart"/>
      <w:r w:rsidRPr="00563108">
        <w:rPr>
          <w:rFonts w:ascii="Times New Roman" w:eastAsia="Times New Roman" w:hAnsi="Times New Roman" w:cs="Times New Roman"/>
          <w:color w:val="222222"/>
          <w:sz w:val="24"/>
          <w:szCs w:val="24"/>
          <w:shd w:val="clear" w:color="auto" w:fill="FFFFFF"/>
        </w:rPr>
        <w:t>Paerl</w:t>
      </w:r>
      <w:proofErr w:type="spellEnd"/>
      <w:r w:rsidRPr="00563108">
        <w:rPr>
          <w:rFonts w:ascii="Times New Roman" w:eastAsia="Times New Roman" w:hAnsi="Times New Roman" w:cs="Times New Roman"/>
          <w:color w:val="222222"/>
          <w:sz w:val="24"/>
          <w:szCs w:val="24"/>
          <w:shd w:val="clear" w:color="auto" w:fill="FFFFFF"/>
        </w:rPr>
        <w:t>, H. W., &amp;</w:t>
      </w:r>
      <w:proofErr w:type="spellStart"/>
      <w:r w:rsidRPr="00563108">
        <w:rPr>
          <w:rFonts w:ascii="Times New Roman" w:eastAsia="Times New Roman" w:hAnsi="Times New Roman" w:cs="Times New Roman"/>
          <w:color w:val="222222"/>
          <w:sz w:val="24"/>
          <w:szCs w:val="24"/>
          <w:shd w:val="clear" w:color="auto" w:fill="FFFFFF"/>
        </w:rPr>
        <w:t>Dodds</w:t>
      </w:r>
      <w:proofErr w:type="spellEnd"/>
      <w:r w:rsidRPr="00563108">
        <w:rPr>
          <w:rFonts w:ascii="Times New Roman" w:eastAsia="Times New Roman" w:hAnsi="Times New Roman" w:cs="Times New Roman"/>
          <w:color w:val="222222"/>
          <w:sz w:val="24"/>
          <w:szCs w:val="24"/>
          <w:shd w:val="clear" w:color="auto" w:fill="FFFFFF"/>
        </w:rPr>
        <w:t>, W. K. (2019). Nutrients, eutrophication and harmful algal blooms along the freshwater to marine continuum. Wiley Interdisciplinary Reviews: Water, 6(5), e1373.</w:t>
      </w:r>
    </w:p>
    <w:p w14:paraId="2EB37F19" w14:textId="77777777" w:rsidR="00547EED" w:rsidRPr="00563108" w:rsidRDefault="00547EED" w:rsidP="00BB50D1">
      <w:pPr>
        <w:ind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p w14:paraId="371FBD0C" w14:textId="77777777" w:rsidR="00547EED" w:rsidRPr="00563108" w:rsidRDefault="00547EED" w:rsidP="00BB50D1">
      <w:pPr>
        <w:ind w:left="720" w:hanging="720"/>
        <w:jc w:val="both"/>
        <w:rPr>
          <w:rFonts w:ascii="Times New Roman" w:eastAsia="Times New Roman" w:hAnsi="Times New Roman" w:cs="Times New Roman"/>
          <w:color w:val="222222"/>
          <w:sz w:val="24"/>
          <w:szCs w:val="24"/>
          <w:shd w:val="clear" w:color="auto" w:fill="FFFFFF"/>
        </w:rPr>
      </w:pPr>
      <w:r w:rsidRPr="00563108">
        <w:rPr>
          <w:rFonts w:ascii="Times New Roman" w:eastAsia="Times New Roman" w:hAnsi="Times New Roman" w:cs="Times New Roman"/>
          <w:color w:val="222222"/>
          <w:sz w:val="24"/>
          <w:szCs w:val="24"/>
          <w:shd w:val="clear" w:color="auto" w:fill="FFFFFF"/>
        </w:rPr>
        <w:t>.</w:t>
      </w:r>
    </w:p>
    <w:sectPr w:rsidR="00547EED" w:rsidRPr="00563108" w:rsidSect="00F10C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Nyamisi Peter" w:date="2022-12-28T07:57:00Z" w:initials="MS">
    <w:p w14:paraId="7B098680" w14:textId="77777777" w:rsidR="00B05499" w:rsidRDefault="00B05499">
      <w:pPr>
        <w:pStyle w:val="CommentText"/>
      </w:pPr>
      <w:r>
        <w:rPr>
          <w:rStyle w:val="CommentReference"/>
        </w:rPr>
        <w:annotationRef/>
      </w:r>
      <w:r>
        <w:t>Use times new roman, 12 pts font size</w:t>
      </w:r>
    </w:p>
  </w:comment>
  <w:comment w:id="19" w:author="Nyamisi Peter" w:date="2022-12-28T07:58:00Z" w:initials="MS">
    <w:p w14:paraId="3779E492" w14:textId="77777777" w:rsidR="00B05499" w:rsidRDefault="00B05499">
      <w:pPr>
        <w:pStyle w:val="CommentText"/>
      </w:pPr>
      <w:r>
        <w:rPr>
          <w:rStyle w:val="CommentReference"/>
        </w:rPr>
        <w:annotationRef/>
      </w:r>
      <w:r>
        <w:t>Font size and line spacing should follow the guideline</w:t>
      </w:r>
    </w:p>
  </w:comment>
  <w:comment w:id="20" w:author="Nyamisi Peter" w:date="2022-12-28T07:59:00Z" w:initials="MS">
    <w:p w14:paraId="5A42897B" w14:textId="77777777" w:rsidR="00B05499" w:rsidRDefault="00B05499">
      <w:pPr>
        <w:pStyle w:val="CommentText"/>
      </w:pPr>
      <w:r>
        <w:rPr>
          <w:rStyle w:val="CommentReference"/>
        </w:rPr>
        <w:annotationRef/>
      </w:r>
      <w:r>
        <w:t>Use the required font size and type, as well as line spacing</w:t>
      </w:r>
    </w:p>
  </w:comment>
  <w:comment w:id="23" w:author="Nyamisi Peter" w:date="2022-12-28T08:00:00Z" w:initials="MS">
    <w:p w14:paraId="45A128B9" w14:textId="77777777" w:rsidR="00B05499" w:rsidRDefault="00B05499">
      <w:pPr>
        <w:pStyle w:val="CommentText"/>
      </w:pPr>
      <w:r>
        <w:rPr>
          <w:rStyle w:val="CommentReference"/>
        </w:rPr>
        <w:annotationRef/>
      </w:r>
      <w:r>
        <w:t>Line spacing should be similar throughout your document</w:t>
      </w:r>
    </w:p>
  </w:comment>
  <w:comment w:id="31" w:author="Nyamisi Peter" w:date="2022-12-28T08:10:00Z" w:initials="MS">
    <w:p w14:paraId="69E4ED4D" w14:textId="1974E63D" w:rsidR="00B05499" w:rsidRDefault="00B05499">
      <w:pPr>
        <w:pStyle w:val="CommentText"/>
      </w:pPr>
      <w:r>
        <w:rPr>
          <w:rStyle w:val="CommentReference"/>
        </w:rPr>
        <w:annotationRef/>
      </w:r>
      <w:r>
        <w:t>Move this paragraph to the study site section</w:t>
      </w:r>
    </w:p>
  </w:comment>
  <w:comment w:id="58" w:author="Nyamisi Peter" w:date="2022-12-28T08:11:00Z" w:initials="MS">
    <w:p w14:paraId="45AF7D8F" w14:textId="77777777" w:rsidR="00B05499" w:rsidRDefault="00B05499">
      <w:pPr>
        <w:pStyle w:val="CommentText"/>
      </w:pPr>
      <w:r>
        <w:rPr>
          <w:rStyle w:val="CommentReference"/>
        </w:rPr>
        <w:annotationRef/>
      </w:r>
      <w:r>
        <w:t>These are two different figures, each should have its own caption</w:t>
      </w:r>
    </w:p>
    <w:p w14:paraId="13BA03E6" w14:textId="77777777" w:rsidR="00B05499" w:rsidRDefault="00B05499">
      <w:pPr>
        <w:pStyle w:val="CommentText"/>
      </w:pPr>
    </w:p>
    <w:p w14:paraId="104FA05A" w14:textId="77777777" w:rsidR="00B05499" w:rsidRDefault="00B05499">
      <w:pPr>
        <w:pStyle w:val="CommentText"/>
      </w:pPr>
      <w:r>
        <w:t>The map should be moved to the study site section and should be readable and visible to the reader</w:t>
      </w:r>
    </w:p>
    <w:p w14:paraId="59C75B69" w14:textId="77777777" w:rsidR="00B05499" w:rsidRDefault="00B05499">
      <w:pPr>
        <w:pStyle w:val="CommentText"/>
      </w:pPr>
    </w:p>
    <w:p w14:paraId="34B1834F" w14:textId="0645EAAC" w:rsidR="00B05499" w:rsidRDefault="00B05499">
      <w:pPr>
        <w:pStyle w:val="CommentText"/>
      </w:pPr>
      <w:r>
        <w:t xml:space="preserve">For the picture caption you may write “The photo of </w:t>
      </w:r>
      <w:proofErr w:type="spellStart"/>
      <w:r>
        <w:t>Jagwani</w:t>
      </w:r>
      <w:proofErr w:type="spellEnd"/>
      <w:r>
        <w:t xml:space="preserve"> showing flooding </w:t>
      </w:r>
      <w:proofErr w:type="spellStart"/>
      <w:r>
        <w:t>diring</w:t>
      </w:r>
      <w:proofErr w:type="spellEnd"/>
      <w:r>
        <w:t xml:space="preserve"> the rainy season”</w:t>
      </w:r>
    </w:p>
  </w:comment>
  <w:comment w:id="69" w:author="Nyamisi Peter" w:date="2022-12-28T08:17:00Z" w:initials="MS">
    <w:p w14:paraId="635022D0" w14:textId="56A79F8A" w:rsidR="00B05499" w:rsidRDefault="00B05499">
      <w:pPr>
        <w:pStyle w:val="CommentText"/>
      </w:pPr>
      <w:r>
        <w:rPr>
          <w:rStyle w:val="CommentReference"/>
        </w:rPr>
        <w:annotationRef/>
      </w:r>
      <w:r>
        <w:t>Use full stop and not comma at the end of each sentence</w:t>
      </w:r>
    </w:p>
  </w:comment>
  <w:comment w:id="60" w:author="Nyamisi Peter" w:date="2022-12-28T08:43:00Z" w:initials="MS">
    <w:p w14:paraId="57417CF8" w14:textId="3D087E4D" w:rsidR="00B05499" w:rsidRDefault="00B05499">
      <w:pPr>
        <w:pStyle w:val="CommentText"/>
      </w:pPr>
      <w:r>
        <w:rPr>
          <w:rStyle w:val="CommentReference"/>
        </w:rPr>
        <w:annotationRef/>
      </w:r>
      <w:r>
        <w:t>This paragraph should also be moved to the study site section</w:t>
      </w:r>
    </w:p>
  </w:comment>
  <w:comment w:id="104" w:author="Nyamisi Peter" w:date="2022-12-28T08:49:00Z" w:initials="MS">
    <w:p w14:paraId="46FA85F1" w14:textId="3B573766" w:rsidR="00B05499" w:rsidRDefault="00B05499">
      <w:pPr>
        <w:pStyle w:val="CommentText"/>
      </w:pPr>
      <w:r>
        <w:rPr>
          <w:rStyle w:val="CommentReference"/>
        </w:rPr>
        <w:annotationRef/>
      </w:r>
      <w:r>
        <w:t>This also is the part of study site section</w:t>
      </w:r>
    </w:p>
  </w:comment>
  <w:comment w:id="125" w:author="Nyamisi Peter" w:date="2022-12-28T08:52:00Z" w:initials="MS">
    <w:p w14:paraId="1BF52910" w14:textId="5B67BF11" w:rsidR="00B05499" w:rsidRDefault="00B05499">
      <w:pPr>
        <w:pStyle w:val="CommentText"/>
      </w:pPr>
      <w:r>
        <w:rPr>
          <w:rStyle w:val="CommentReference"/>
        </w:rPr>
        <w:annotationRef/>
      </w:r>
      <w:r>
        <w:t>Give reference for these</w:t>
      </w:r>
    </w:p>
  </w:comment>
  <w:comment w:id="156" w:author="Nyamisi Peter" w:date="2022-12-28T09:10:00Z" w:initials="MS">
    <w:p w14:paraId="2B069D77" w14:textId="4C8A0AA8" w:rsidR="00B05499" w:rsidRDefault="00B05499">
      <w:pPr>
        <w:pStyle w:val="CommentText"/>
      </w:pPr>
      <w:r>
        <w:rPr>
          <w:rStyle w:val="CommentReference"/>
        </w:rPr>
        <w:annotationRef/>
      </w:r>
      <w:r>
        <w:t>In section tell us what is the problem, what other people have done in that area, what is the gap (that has not been done), and what are you going to do to fill or reduce the gap. Make it brief and clear!!</w:t>
      </w:r>
    </w:p>
  </w:comment>
  <w:comment w:id="181" w:author="Nyamisi Peter" w:date="2022-12-28T09:10:00Z" w:initials="MS">
    <w:p w14:paraId="38AC8E49" w14:textId="717B8768" w:rsidR="00B05499" w:rsidRDefault="00B05499">
      <w:pPr>
        <w:pStyle w:val="CommentText"/>
      </w:pPr>
      <w:r>
        <w:rPr>
          <w:rStyle w:val="CommentReference"/>
        </w:rPr>
        <w:annotationRef/>
      </w:r>
      <w:r>
        <w:t>What does it mean?</w:t>
      </w:r>
    </w:p>
  </w:comment>
  <w:comment w:id="232" w:author="Nyamisi Peter" w:date="2022-12-28T09:33:00Z" w:initials="MS">
    <w:p w14:paraId="7EB67947" w14:textId="6D2D3F24" w:rsidR="00B05499" w:rsidRDefault="00B05499">
      <w:pPr>
        <w:pStyle w:val="CommentText"/>
      </w:pPr>
      <w:r>
        <w:rPr>
          <w:rStyle w:val="CommentReference"/>
        </w:rPr>
        <w:annotationRef/>
      </w:r>
      <w:r>
        <w:t>Use null hypothesis</w:t>
      </w:r>
    </w:p>
  </w:comment>
  <w:comment w:id="265" w:author="Nyamisi Peter" w:date="2022-12-28T09:56:00Z" w:initials="MS">
    <w:p w14:paraId="75ECDD1E" w14:textId="744EF647" w:rsidR="00B05499" w:rsidRDefault="00B05499">
      <w:pPr>
        <w:pStyle w:val="CommentText"/>
      </w:pPr>
      <w:r>
        <w:rPr>
          <w:rStyle w:val="CommentReference"/>
        </w:rPr>
        <w:annotationRef/>
      </w:r>
      <w:r>
        <w:t>In this section give the benefits that will be obtained after completion of this research work. These benefits may be to the society, scientific community and to the nation</w:t>
      </w:r>
    </w:p>
  </w:comment>
  <w:comment w:id="266" w:author="Nyamisi Peter" w:date="2022-12-28T09:40:00Z" w:initials="MS">
    <w:p w14:paraId="153DE0C6" w14:textId="57D12DFD" w:rsidR="00B05499" w:rsidRDefault="00B05499">
      <w:pPr>
        <w:pStyle w:val="CommentText"/>
      </w:pPr>
      <w:r>
        <w:rPr>
          <w:rStyle w:val="CommentReference"/>
        </w:rPr>
        <w:annotationRef/>
      </w:r>
      <w:r>
        <w:t>Headings are not necessary here, remove them. Put your work in paragraphs</w:t>
      </w:r>
    </w:p>
  </w:comment>
  <w:comment w:id="267" w:author="Nyamisi Peter" w:date="2022-12-28T09:41:00Z" w:initials="MS">
    <w:p w14:paraId="7D7FE3BF" w14:textId="4DEAB951" w:rsidR="00B05499" w:rsidRDefault="00B05499">
      <w:pPr>
        <w:pStyle w:val="CommentText"/>
      </w:pPr>
      <w:r>
        <w:rPr>
          <w:rStyle w:val="CommentReference"/>
        </w:rPr>
        <w:annotationRef/>
      </w:r>
      <w:r>
        <w:t xml:space="preserve">Your objectives focus only on chemical and </w:t>
      </w:r>
      <w:proofErr w:type="spellStart"/>
      <w:r>
        <w:t>chl</w:t>
      </w:r>
      <w:proofErr w:type="spellEnd"/>
      <w:r>
        <w:t xml:space="preserve">-a, there is no </w:t>
      </w:r>
      <w:proofErr w:type="spellStart"/>
      <w:r>
        <w:t>physico</w:t>
      </w:r>
      <w:proofErr w:type="spellEnd"/>
      <w:r>
        <w:t xml:space="preserve"> part</w:t>
      </w:r>
    </w:p>
  </w:comment>
  <w:comment w:id="268" w:author="Nyamisi Peter" w:date="2022-12-28T09:49:00Z" w:initials="MS">
    <w:p w14:paraId="40D4455F" w14:textId="42CD131A" w:rsidR="00B05499" w:rsidRDefault="00B05499">
      <w:pPr>
        <w:pStyle w:val="CommentText"/>
      </w:pPr>
      <w:r>
        <w:rPr>
          <w:rStyle w:val="CommentReference"/>
        </w:rPr>
        <w:annotationRef/>
      </w:r>
      <w:r>
        <w:t>How will these be achieved?</w:t>
      </w:r>
    </w:p>
  </w:comment>
  <w:comment w:id="269" w:author="Nyamisi Peter" w:date="2022-12-28T09:41:00Z" w:initials="MS">
    <w:p w14:paraId="0EDE2B5D" w14:textId="25BF1467" w:rsidR="00B05499" w:rsidRDefault="00B05499">
      <w:pPr>
        <w:pStyle w:val="CommentText"/>
      </w:pPr>
      <w:r>
        <w:rPr>
          <w:rStyle w:val="CommentReference"/>
        </w:rPr>
        <w:annotationRef/>
      </w:r>
      <w:r>
        <w:t xml:space="preserve">Remove </w:t>
      </w:r>
    </w:p>
  </w:comment>
  <w:comment w:id="270" w:author="Nyamisi Peter" w:date="2022-12-28T09:50:00Z" w:initials="MS">
    <w:p w14:paraId="50629846" w14:textId="3814A7A3" w:rsidR="00B05499" w:rsidRDefault="00B05499">
      <w:pPr>
        <w:pStyle w:val="CommentText"/>
      </w:pPr>
      <w:r>
        <w:rPr>
          <w:rStyle w:val="CommentReference"/>
        </w:rPr>
        <w:annotationRef/>
      </w:r>
      <w:r>
        <w:t>How?</w:t>
      </w:r>
    </w:p>
  </w:comment>
  <w:comment w:id="271" w:author="Nyamisi Peter" w:date="2022-12-28T09:40:00Z" w:initials="MS">
    <w:p w14:paraId="5919FD3B" w14:textId="69F88129" w:rsidR="00B05499" w:rsidRDefault="00B05499">
      <w:pPr>
        <w:pStyle w:val="CommentText"/>
      </w:pPr>
      <w:r>
        <w:rPr>
          <w:rStyle w:val="CommentReference"/>
        </w:rPr>
        <w:annotationRef/>
      </w:r>
      <w:r>
        <w:t xml:space="preserve">Remove </w:t>
      </w:r>
    </w:p>
  </w:comment>
  <w:comment w:id="300" w:author="Nyamisi Peter" w:date="2022-12-28T10:02:00Z" w:initials="MS">
    <w:p w14:paraId="14EEEE72" w14:textId="074272CE" w:rsidR="00B05499" w:rsidRDefault="00B05499">
      <w:pPr>
        <w:pStyle w:val="CommentText"/>
      </w:pPr>
      <w:r>
        <w:rPr>
          <w:rStyle w:val="CommentReference"/>
        </w:rPr>
        <w:annotationRef/>
      </w:r>
      <w:proofErr w:type="spellStart"/>
      <w:r>
        <w:t>Wht</w:t>
      </w:r>
      <w:proofErr w:type="spellEnd"/>
      <w:r>
        <w:t xml:space="preserve"> is this?</w:t>
      </w:r>
    </w:p>
  </w:comment>
  <w:comment w:id="301" w:author="Nyamisi Peter" w:date="2022-12-28T10:02:00Z" w:initials="MS">
    <w:p w14:paraId="4A31DBB8" w14:textId="421F0D07" w:rsidR="00B05499" w:rsidRDefault="00B05499">
      <w:pPr>
        <w:pStyle w:val="CommentText"/>
      </w:pPr>
      <w:r>
        <w:rPr>
          <w:rStyle w:val="CommentReference"/>
        </w:rPr>
        <w:annotationRef/>
      </w:r>
      <w:r>
        <w:t xml:space="preserve">This is plagiarism, you have copied </w:t>
      </w:r>
      <w:proofErr w:type="spellStart"/>
      <w:r>
        <w:t>some one</w:t>
      </w:r>
      <w:proofErr w:type="spellEnd"/>
      <w:r>
        <w:t xml:space="preserve"> work!!</w:t>
      </w:r>
    </w:p>
  </w:comment>
  <w:comment w:id="349" w:author="Nyamisi Peter" w:date="2022-12-28T10:14:00Z" w:initials="MS">
    <w:p w14:paraId="526CF8FA" w14:textId="30CCE450" w:rsidR="00B05499" w:rsidRDefault="00B05499">
      <w:pPr>
        <w:pStyle w:val="CommentText"/>
      </w:pPr>
      <w:r>
        <w:rPr>
          <w:rStyle w:val="CommentReference"/>
        </w:rPr>
        <w:annotationRef/>
      </w:r>
      <w:r>
        <w:t>Standard for which case?</w:t>
      </w:r>
    </w:p>
  </w:comment>
  <w:comment w:id="350" w:author="Nyamisi Peter" w:date="2022-12-28T10:16:00Z" w:initials="MS">
    <w:p w14:paraId="3F5FA9DA" w14:textId="583E962E" w:rsidR="00B05499" w:rsidRDefault="00B05499">
      <w:pPr>
        <w:pStyle w:val="CommentText"/>
      </w:pPr>
      <w:r>
        <w:rPr>
          <w:rStyle w:val="CommentReference"/>
        </w:rPr>
        <w:annotationRef/>
      </w:r>
      <w:r>
        <w:t>What does this mean, elaborate more</w:t>
      </w:r>
    </w:p>
  </w:comment>
  <w:comment w:id="351" w:author="Nyamisi Peter" w:date="2022-12-28T10:17:00Z" w:initials="MS">
    <w:p w14:paraId="1AEAF60A" w14:textId="72273CA5" w:rsidR="00B05499" w:rsidRDefault="00B05499">
      <w:pPr>
        <w:pStyle w:val="CommentText"/>
      </w:pPr>
      <w:r>
        <w:rPr>
          <w:rStyle w:val="CommentReference"/>
        </w:rPr>
        <w:annotationRef/>
      </w:r>
      <w:r>
        <w:t>Is this related to your work?</w:t>
      </w:r>
    </w:p>
  </w:comment>
  <w:comment w:id="372" w:author="Nyamisi Peter" w:date="2022-12-28T10:19:00Z" w:initials="MS">
    <w:p w14:paraId="6C517E74" w14:textId="31719603" w:rsidR="00B05499" w:rsidRDefault="00B05499">
      <w:pPr>
        <w:pStyle w:val="CommentText"/>
      </w:pPr>
      <w:r>
        <w:rPr>
          <w:rStyle w:val="CommentReference"/>
        </w:rPr>
        <w:annotationRef/>
      </w:r>
      <w:r>
        <w:t>Use either site or area, not both at the same time</w:t>
      </w:r>
    </w:p>
  </w:comment>
  <w:comment w:id="376" w:author="Nyamisi Peter" w:date="2022-12-28T10:20:00Z" w:initials="MS">
    <w:p w14:paraId="71BA3458" w14:textId="281FD672" w:rsidR="00B05499" w:rsidRDefault="00B05499">
      <w:pPr>
        <w:pStyle w:val="CommentText"/>
      </w:pPr>
      <w:r>
        <w:rPr>
          <w:rStyle w:val="CommentReference"/>
        </w:rPr>
        <w:annotationRef/>
      </w:r>
      <w:r>
        <w:t xml:space="preserve">In your introduction you said it originate from </w:t>
      </w:r>
      <w:proofErr w:type="spellStart"/>
      <w:r>
        <w:t>kisarawe</w:t>
      </w:r>
      <w:proofErr w:type="spellEnd"/>
      <w:r>
        <w:t>, which is which?</w:t>
      </w:r>
    </w:p>
  </w:comment>
  <w:comment w:id="399" w:author="Nyamisi Peter" w:date="2022-12-28T10:27:00Z" w:initials="MS">
    <w:p w14:paraId="61E8AE8D" w14:textId="0C897CC4" w:rsidR="00B05499" w:rsidRDefault="00B05499">
      <w:pPr>
        <w:pStyle w:val="CommentText"/>
      </w:pPr>
      <w:r>
        <w:rPr>
          <w:rStyle w:val="CommentReference"/>
        </w:rPr>
        <w:annotationRef/>
      </w:r>
      <w:r>
        <w:t>Do not understand these</w:t>
      </w:r>
    </w:p>
  </w:comment>
  <w:comment w:id="411" w:author="Nyamisi Peter" w:date="2022-12-28T10:28:00Z" w:initials="MS">
    <w:p w14:paraId="39525967" w14:textId="1F5496EC" w:rsidR="00B05499" w:rsidRDefault="00B05499">
      <w:pPr>
        <w:pStyle w:val="CommentText"/>
      </w:pPr>
      <w:r>
        <w:rPr>
          <w:rStyle w:val="CommentReference"/>
        </w:rPr>
        <w:annotationRef/>
      </w:r>
      <w:r>
        <w:t>Make a good map which focus only your study sites. Fonts should be much bigger that anyone can see. Unnecessary information from the map should be removed</w:t>
      </w:r>
    </w:p>
  </w:comment>
  <w:comment w:id="414" w:author="Nyamisi Peter" w:date="2022-12-28T10:33:00Z" w:initials="MS">
    <w:p w14:paraId="64ABE3B9" w14:textId="1D0E2E40" w:rsidR="00B05499" w:rsidRDefault="00B05499">
      <w:pPr>
        <w:pStyle w:val="CommentText"/>
      </w:pPr>
      <w:r>
        <w:rPr>
          <w:rStyle w:val="CommentReference"/>
        </w:rPr>
        <w:annotationRef/>
      </w:r>
      <w:r>
        <w:t xml:space="preserve">Your objectives have only three things; phosphate, nitrate and </w:t>
      </w:r>
      <w:proofErr w:type="spellStart"/>
      <w:r>
        <w:t>chl</w:t>
      </w:r>
      <w:proofErr w:type="spellEnd"/>
      <w:r>
        <w:t xml:space="preserve">-a. </w:t>
      </w:r>
      <w:proofErr w:type="gramStart"/>
      <w:r>
        <w:t>all</w:t>
      </w:r>
      <w:proofErr w:type="gramEnd"/>
      <w:r>
        <w:t xml:space="preserve"> your explanations should focus on these </w:t>
      </w:r>
      <w:proofErr w:type="spellStart"/>
      <w:r>
        <w:t>tthree</w:t>
      </w:r>
      <w:proofErr w:type="spellEnd"/>
      <w:r>
        <w:t xml:space="preserve"> and not otherwise</w:t>
      </w:r>
    </w:p>
  </w:comment>
  <w:comment w:id="416" w:author="Nyamisi Peter" w:date="2022-12-28T10:31:00Z" w:initials="MS">
    <w:p w14:paraId="3E9E0BAA" w14:textId="5D86FB7F" w:rsidR="00B05499" w:rsidRDefault="00B05499">
      <w:pPr>
        <w:pStyle w:val="CommentText"/>
      </w:pPr>
      <w:r>
        <w:rPr>
          <w:rStyle w:val="CommentReference"/>
        </w:rPr>
        <w:annotationRef/>
      </w:r>
      <w:r>
        <w:t>For which objective???</w:t>
      </w:r>
    </w:p>
  </w:comment>
  <w:comment w:id="417" w:author="Nyamisi Peter" w:date="2022-12-28T10:32:00Z" w:initials="MS">
    <w:p w14:paraId="1E6B0E48" w14:textId="796B69F6" w:rsidR="00B05499" w:rsidRDefault="00B05499">
      <w:pPr>
        <w:pStyle w:val="CommentText"/>
      </w:pPr>
      <w:r>
        <w:rPr>
          <w:rStyle w:val="CommentReference"/>
        </w:rPr>
        <w:annotationRef/>
      </w:r>
      <w:r>
        <w:t>Not part of your objective</w:t>
      </w:r>
    </w:p>
  </w:comment>
  <w:comment w:id="418" w:author="Nyamisi Peter" w:date="2022-12-28T10:32:00Z" w:initials="MS">
    <w:p w14:paraId="28CCFCE0" w14:textId="0A8B88A7" w:rsidR="00B05499" w:rsidRDefault="00B05499">
      <w:pPr>
        <w:pStyle w:val="CommentText"/>
      </w:pPr>
      <w:r>
        <w:rPr>
          <w:rStyle w:val="CommentReference"/>
        </w:rPr>
        <w:annotationRef/>
      </w:r>
      <w:r>
        <w:t>This is not physical parameter, rather biological</w:t>
      </w:r>
    </w:p>
  </w:comment>
  <w:comment w:id="419" w:author="Nyamisi Peter" w:date="2022-12-28T10:33:00Z" w:initials="MS">
    <w:p w14:paraId="26061FAC" w14:textId="3E3A7BCB" w:rsidR="00B05499" w:rsidRDefault="00B05499">
      <w:pPr>
        <w:pStyle w:val="CommentText"/>
      </w:pPr>
      <w:r>
        <w:rPr>
          <w:rStyle w:val="CommentReference"/>
        </w:rPr>
        <w:annotationRef/>
      </w:r>
      <w:r>
        <w:t>Remove these</w:t>
      </w:r>
    </w:p>
  </w:comment>
  <w:comment w:id="443" w:author="Nyamisi Peter" w:date="2022-12-28T10:42:00Z" w:initials="MS">
    <w:p w14:paraId="1F2F7299" w14:textId="3A7752E1" w:rsidR="00A9065D" w:rsidRDefault="00A9065D">
      <w:pPr>
        <w:pStyle w:val="CommentText"/>
      </w:pPr>
      <w:r>
        <w:rPr>
          <w:rStyle w:val="CommentReference"/>
        </w:rPr>
        <w:annotationRef/>
      </w:r>
      <w:r>
        <w:t>How often/how many times???</w:t>
      </w:r>
    </w:p>
  </w:comment>
  <w:comment w:id="479" w:author="Nyamisi Peter" w:date="2022-12-28T10:50:00Z" w:initials="MS">
    <w:p w14:paraId="7A15AA3C" w14:textId="70071A54" w:rsidR="006A54CC" w:rsidRPr="006A54CC" w:rsidRDefault="006A54CC">
      <w:pPr>
        <w:pStyle w:val="CommentText"/>
      </w:pPr>
      <w:r>
        <w:rPr>
          <w:rStyle w:val="CommentReference"/>
        </w:rPr>
        <w:annotationRef/>
      </w:r>
      <w:r>
        <w:t xml:space="preserve">Explain what type of data are you going to collect, in your case you have nitrate, phosphate and </w:t>
      </w:r>
      <w:proofErr w:type="spellStart"/>
      <w:r>
        <w:t>chl</w:t>
      </w:r>
      <w:proofErr w:type="spellEnd"/>
      <w:r>
        <w:t>-</w:t>
      </w:r>
      <w:r w:rsidRPr="006A54CC">
        <w:rPr>
          <w:i/>
        </w:rPr>
        <w:t>a</w:t>
      </w:r>
      <w:r>
        <w:rPr>
          <w:i/>
        </w:rPr>
        <w:t xml:space="preserve"> data.</w:t>
      </w:r>
      <w:r w:rsidR="009921CF">
        <w:t xml:space="preserve"> For each variable explain how will it be collected, which devices will be used to collect and how will it be </w:t>
      </w:r>
      <w:proofErr w:type="spellStart"/>
      <w:r w:rsidR="009921CF">
        <w:t>analysed</w:t>
      </w:r>
      <w:proofErr w:type="spellEnd"/>
      <w:r w:rsidR="009921CF">
        <w:t xml:space="preserve"> in lab. Give the name and model number of instrument or devices used in the lab</w:t>
      </w:r>
    </w:p>
  </w:comment>
  <w:comment w:id="481" w:author="Nyamisi Peter" w:date="2022-12-28T10:49:00Z" w:initials="MS">
    <w:p w14:paraId="4F4AD11D" w14:textId="58604FC6" w:rsidR="006A54CC" w:rsidRDefault="006A54CC">
      <w:pPr>
        <w:pStyle w:val="CommentText"/>
      </w:pPr>
      <w:r>
        <w:rPr>
          <w:rStyle w:val="CommentReference"/>
        </w:rPr>
        <w:annotationRef/>
      </w:r>
      <w:r>
        <w:t>Move to sampling design section</w:t>
      </w:r>
    </w:p>
  </w:comment>
  <w:comment w:id="482" w:author="Nyamisi Peter" w:date="2022-12-28T10:49:00Z" w:initials="MS">
    <w:p w14:paraId="01E1363A" w14:textId="603C0842" w:rsidR="006A54CC" w:rsidRDefault="006A54CC">
      <w:pPr>
        <w:pStyle w:val="CommentText"/>
      </w:pPr>
      <w:r>
        <w:rPr>
          <w:rStyle w:val="CommentReference"/>
        </w:rPr>
        <w:annotationRef/>
      </w:r>
      <w:r>
        <w:t>Unnecessary here,</w:t>
      </w:r>
    </w:p>
  </w:comment>
  <w:comment w:id="484" w:author="Nyamisi Peter" w:date="2022-12-28T10:55:00Z" w:initials="MS">
    <w:p w14:paraId="19A5A98A" w14:textId="77777777" w:rsidR="00DD6FDF" w:rsidRDefault="00DD6FDF">
      <w:pPr>
        <w:pStyle w:val="CommentText"/>
      </w:pPr>
      <w:r>
        <w:rPr>
          <w:rStyle w:val="CommentReference"/>
        </w:rPr>
        <w:annotationRef/>
      </w:r>
      <w:r>
        <w:t xml:space="preserve">In proposal we do not put much of the </w:t>
      </w:r>
      <w:proofErr w:type="spellStart"/>
      <w:r>
        <w:t>detailts</w:t>
      </w:r>
      <w:proofErr w:type="spellEnd"/>
      <w:r>
        <w:t>. These will be needed during analysis after data collection.</w:t>
      </w:r>
    </w:p>
    <w:p w14:paraId="760D7779" w14:textId="77777777" w:rsidR="00DD6FDF" w:rsidRDefault="00DD6FDF">
      <w:pPr>
        <w:pStyle w:val="CommentText"/>
      </w:pPr>
    </w:p>
    <w:p w14:paraId="0A0E9B31" w14:textId="64B61C14" w:rsidR="00DD6FDF" w:rsidRDefault="00DD6FDF">
      <w:pPr>
        <w:pStyle w:val="CommentText"/>
      </w:pPr>
      <w:r>
        <w:t xml:space="preserve">Since there are some standard methods used in </w:t>
      </w:r>
      <w:proofErr w:type="spellStart"/>
      <w:r>
        <w:t>nutrints</w:t>
      </w:r>
      <w:proofErr w:type="spellEnd"/>
      <w:r>
        <w:t xml:space="preserve"> just show which method you will be using and give the reference. Do not explain in details as it has already in the manual</w:t>
      </w:r>
    </w:p>
  </w:comment>
  <w:comment w:id="489" w:author="Nyamisi Peter" w:date="2022-12-28T10:58:00Z" w:initials="MS">
    <w:p w14:paraId="39601CDC" w14:textId="78FB5C57" w:rsidR="00DD6FDF" w:rsidRDefault="00DD6FDF">
      <w:pPr>
        <w:pStyle w:val="CommentText"/>
      </w:pPr>
      <w:r>
        <w:rPr>
          <w:rStyle w:val="CommentReference"/>
        </w:rPr>
        <w:annotationRef/>
      </w:r>
      <w:r>
        <w:t>It is not 99 rather 90</w:t>
      </w:r>
    </w:p>
  </w:comment>
  <w:comment w:id="490" w:author="Nyamisi Peter" w:date="2022-12-28T10:59:00Z" w:initials="MS">
    <w:p w14:paraId="5E1268D8" w14:textId="4841F9DD" w:rsidR="00DD6FDF" w:rsidRDefault="00DD6FDF">
      <w:pPr>
        <w:pStyle w:val="CommentText"/>
      </w:pPr>
      <w:r>
        <w:rPr>
          <w:rStyle w:val="CommentReference"/>
        </w:rPr>
        <w:annotationRef/>
      </w:r>
      <w:r>
        <w:t>What is this???</w:t>
      </w:r>
    </w:p>
  </w:comment>
  <w:comment w:id="491" w:author="Nyamisi Peter" w:date="2022-12-28T10:59:00Z" w:initials="MS">
    <w:p w14:paraId="261B6123" w14:textId="54B9AA99" w:rsidR="00DD6FDF" w:rsidRDefault="00DD6FDF">
      <w:pPr>
        <w:pStyle w:val="CommentText"/>
      </w:pPr>
      <w:r>
        <w:rPr>
          <w:rStyle w:val="CommentReference"/>
        </w:rPr>
        <w:annotationRef/>
      </w:r>
      <w:r>
        <w:t>Not part of your study</w:t>
      </w:r>
    </w:p>
  </w:comment>
  <w:comment w:id="493" w:author="Nyamisi Peter" w:date="2022-12-28T11:00:00Z" w:initials="MS">
    <w:p w14:paraId="71D297A8" w14:textId="697E2636" w:rsidR="00DD6FDF" w:rsidRDefault="00DD6FDF">
      <w:pPr>
        <w:pStyle w:val="CommentText"/>
      </w:pPr>
      <w:r>
        <w:rPr>
          <w:rStyle w:val="CommentReference"/>
        </w:rPr>
        <w:annotationRef/>
      </w:r>
      <w:r>
        <w:t>Remove this not necessary</w:t>
      </w:r>
    </w:p>
  </w:comment>
  <w:comment w:id="495" w:author="Nyamisi Peter" w:date="2022-12-28T11:00:00Z" w:initials="MS">
    <w:p w14:paraId="278CD124" w14:textId="6C0ECE3D" w:rsidR="00DD6FDF" w:rsidRDefault="00DD6FDF">
      <w:pPr>
        <w:pStyle w:val="CommentText"/>
      </w:pPr>
      <w:r>
        <w:rPr>
          <w:rStyle w:val="CommentReference"/>
        </w:rPr>
        <w:annotationRef/>
      </w:r>
      <w:r>
        <w:t>Which one??</w:t>
      </w:r>
    </w:p>
  </w:comment>
  <w:comment w:id="497" w:author="Nyamisi Peter" w:date="2022-12-28T11:01:00Z" w:initials="MS">
    <w:p w14:paraId="690BAB81" w14:textId="0EA48DDD" w:rsidR="00DD6FDF" w:rsidRDefault="00DD6FDF">
      <w:pPr>
        <w:pStyle w:val="CommentText"/>
      </w:pPr>
      <w:r>
        <w:rPr>
          <w:rStyle w:val="CommentReference"/>
        </w:rPr>
        <w:annotationRef/>
      </w:r>
      <w:r>
        <w:t>Explain the statistical test which will be used for each hypothesis</w:t>
      </w:r>
      <w:r w:rsidR="00B75102">
        <w:t>. Do not generalize</w:t>
      </w:r>
    </w:p>
  </w:comment>
  <w:comment w:id="502" w:author="Nyamisi Peter" w:date="2022-12-28T11:02:00Z" w:initials="MS">
    <w:p w14:paraId="5F2B92FC" w14:textId="74F95CFD" w:rsidR="00165EE0" w:rsidRDefault="00165EE0">
      <w:pPr>
        <w:pStyle w:val="CommentText"/>
      </w:pPr>
      <w:r>
        <w:rPr>
          <w:rStyle w:val="CommentReference"/>
        </w:rPr>
        <w:annotationRef/>
      </w:r>
      <w:r>
        <w:t>This is not a chapter</w:t>
      </w:r>
    </w:p>
  </w:comment>
  <w:comment w:id="504" w:author="Nyamisi Peter" w:date="2022-12-28T11:02:00Z" w:initials="MS">
    <w:p w14:paraId="1D7155E4" w14:textId="3CF8B345" w:rsidR="00165EE0" w:rsidRDefault="00165EE0">
      <w:pPr>
        <w:pStyle w:val="CommentText"/>
      </w:pPr>
      <w:r>
        <w:rPr>
          <w:rStyle w:val="CommentReference"/>
        </w:rPr>
        <w:annotationRef/>
      </w:r>
      <w:r>
        <w:t>Did you started in this month??</w:t>
      </w:r>
    </w:p>
  </w:comment>
  <w:comment w:id="506" w:author="Nyamisi Peter" w:date="2022-12-28T11:03:00Z" w:initials="MS">
    <w:p w14:paraId="1C3AC70B" w14:textId="1B84EBBD" w:rsidR="00165EE0" w:rsidRDefault="00165EE0">
      <w:pPr>
        <w:pStyle w:val="CommentText"/>
      </w:pPr>
      <w:r>
        <w:rPr>
          <w:rStyle w:val="CommentReference"/>
        </w:rPr>
        <w:annotationRef/>
      </w:r>
      <w:r>
        <w:t>Table caption are always on top of the table and not at the bottom</w:t>
      </w:r>
    </w:p>
  </w:comment>
  <w:comment w:id="511" w:author="Nyamisi Peter" w:date="2022-12-28T11:05:00Z" w:initials="MS">
    <w:p w14:paraId="2666F3BD" w14:textId="38C2DD21" w:rsidR="00165EE0" w:rsidRDefault="00165EE0">
      <w:pPr>
        <w:pStyle w:val="CommentText"/>
      </w:pPr>
      <w:r>
        <w:rPr>
          <w:rStyle w:val="CommentReference"/>
        </w:rPr>
        <w:annotationRef/>
      </w:r>
      <w:r>
        <w:t>Did you include the price of filter papers???</w:t>
      </w:r>
    </w:p>
  </w:comment>
  <w:comment w:id="513" w:author="Nyamisi Peter" w:date="2022-12-28T11:04:00Z" w:initials="MS">
    <w:p w14:paraId="5554777E" w14:textId="416B527C" w:rsidR="00165EE0" w:rsidRDefault="00165EE0">
      <w:pPr>
        <w:pStyle w:val="CommentText"/>
      </w:pPr>
      <w:r>
        <w:rPr>
          <w:rStyle w:val="CommentReference"/>
        </w:rPr>
        <w:annotationRef/>
      </w:r>
      <w:r>
        <w:t>Caption should be at the top</w:t>
      </w:r>
    </w:p>
  </w:comment>
  <w:comment w:id="516" w:author="Nyamisi Peter" w:date="2022-12-28T11:06:00Z" w:initials="MS">
    <w:p w14:paraId="26AA0B63" w14:textId="5F692574" w:rsidR="00165EE0" w:rsidRDefault="00165EE0">
      <w:pPr>
        <w:pStyle w:val="CommentText"/>
      </w:pPr>
      <w:r>
        <w:rPr>
          <w:rStyle w:val="CommentReference"/>
        </w:rPr>
        <w:annotationRef/>
      </w:r>
      <w:r>
        <w:t xml:space="preserve">Make sure that all cited references are in this list and all in the list should be cited in document. Follow the Tanzania journal of science format. </w:t>
      </w:r>
      <w:r>
        <w:t xml:space="preserve">Be consistence in your </w:t>
      </w:r>
      <w:r>
        <w:t>format</w:t>
      </w:r>
      <w:bookmarkStart w:id="518" w:name="_GoBack"/>
      <w:bookmarkEnd w:id="518"/>
    </w:p>
  </w:comment>
  <w:comment w:id="519" w:author="Nyamisi Peter" w:date="2022-12-28T11:08:00Z" w:initials="MS">
    <w:p w14:paraId="276ACE5B" w14:textId="2F24416D" w:rsidR="00165EE0" w:rsidRDefault="00165EE0">
      <w:pPr>
        <w:pStyle w:val="CommentText"/>
      </w:pPr>
      <w:r>
        <w:rPr>
          <w:rStyle w:val="CommentReference"/>
        </w:rPr>
        <w:annotationRef/>
      </w:r>
      <w:r>
        <w:t>Format not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98680" w15:done="0"/>
  <w15:commentEx w15:paraId="3779E492" w15:done="0"/>
  <w15:commentEx w15:paraId="5A42897B" w15:done="0"/>
  <w15:commentEx w15:paraId="45A128B9" w15:done="0"/>
  <w15:commentEx w15:paraId="69E4ED4D" w15:done="0"/>
  <w15:commentEx w15:paraId="34B1834F" w15:done="0"/>
  <w15:commentEx w15:paraId="635022D0" w15:done="0"/>
  <w15:commentEx w15:paraId="57417CF8" w15:done="0"/>
  <w15:commentEx w15:paraId="46FA85F1" w15:done="0"/>
  <w15:commentEx w15:paraId="1BF52910" w15:done="0"/>
  <w15:commentEx w15:paraId="2B069D77" w15:done="0"/>
  <w15:commentEx w15:paraId="38AC8E49" w15:done="0"/>
  <w15:commentEx w15:paraId="7EB67947" w15:done="0"/>
  <w15:commentEx w15:paraId="75ECDD1E" w15:done="0"/>
  <w15:commentEx w15:paraId="153DE0C6" w15:done="0"/>
  <w15:commentEx w15:paraId="7D7FE3BF" w15:done="0"/>
  <w15:commentEx w15:paraId="40D4455F" w15:done="0"/>
  <w15:commentEx w15:paraId="0EDE2B5D" w15:done="0"/>
  <w15:commentEx w15:paraId="50629846" w15:done="0"/>
  <w15:commentEx w15:paraId="5919FD3B" w15:done="0"/>
  <w15:commentEx w15:paraId="14EEEE72" w15:done="0"/>
  <w15:commentEx w15:paraId="4A31DBB8" w15:done="0"/>
  <w15:commentEx w15:paraId="526CF8FA" w15:done="0"/>
  <w15:commentEx w15:paraId="3F5FA9DA" w15:done="0"/>
  <w15:commentEx w15:paraId="1AEAF60A" w15:done="0"/>
  <w15:commentEx w15:paraId="6C517E74" w15:done="0"/>
  <w15:commentEx w15:paraId="71BA3458" w15:done="0"/>
  <w15:commentEx w15:paraId="61E8AE8D" w15:done="0"/>
  <w15:commentEx w15:paraId="39525967" w15:done="0"/>
  <w15:commentEx w15:paraId="64ABE3B9" w15:done="0"/>
  <w15:commentEx w15:paraId="3E9E0BAA" w15:done="0"/>
  <w15:commentEx w15:paraId="1E6B0E48" w15:done="0"/>
  <w15:commentEx w15:paraId="28CCFCE0" w15:done="0"/>
  <w15:commentEx w15:paraId="26061FAC" w15:done="0"/>
  <w15:commentEx w15:paraId="1F2F7299" w15:done="0"/>
  <w15:commentEx w15:paraId="7A15AA3C" w15:done="0"/>
  <w15:commentEx w15:paraId="4F4AD11D" w15:done="0"/>
  <w15:commentEx w15:paraId="01E1363A" w15:done="0"/>
  <w15:commentEx w15:paraId="0A0E9B31" w15:done="0"/>
  <w15:commentEx w15:paraId="39601CDC" w15:done="0"/>
  <w15:commentEx w15:paraId="5E1268D8" w15:done="0"/>
  <w15:commentEx w15:paraId="261B6123" w15:done="0"/>
  <w15:commentEx w15:paraId="71D297A8" w15:done="0"/>
  <w15:commentEx w15:paraId="278CD124" w15:done="0"/>
  <w15:commentEx w15:paraId="690BAB81" w15:done="0"/>
  <w15:commentEx w15:paraId="5F2B92FC" w15:done="0"/>
  <w15:commentEx w15:paraId="1D7155E4" w15:done="0"/>
  <w15:commentEx w15:paraId="1C3AC70B" w15:done="0"/>
  <w15:commentEx w15:paraId="2666F3BD" w15:done="0"/>
  <w15:commentEx w15:paraId="5554777E" w15:done="0"/>
  <w15:commentEx w15:paraId="26AA0B63" w15:done="0"/>
  <w15:commentEx w15:paraId="276ACE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BBEF" w14:textId="77777777" w:rsidR="005C7094" w:rsidRDefault="005C7094" w:rsidP="00C279B3">
      <w:pPr>
        <w:spacing w:after="0" w:line="240" w:lineRule="auto"/>
      </w:pPr>
      <w:r>
        <w:separator/>
      </w:r>
    </w:p>
  </w:endnote>
  <w:endnote w:type="continuationSeparator" w:id="0">
    <w:p w14:paraId="5ED8DA1C" w14:textId="77777777" w:rsidR="005C7094" w:rsidRDefault="005C7094" w:rsidP="00C2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2-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597849"/>
      <w:docPartObj>
        <w:docPartGallery w:val="Page Numbers (Bottom of Page)"/>
        <w:docPartUnique/>
      </w:docPartObj>
    </w:sdtPr>
    <w:sdtContent>
      <w:p w14:paraId="31484E63" w14:textId="77777777" w:rsidR="00B05499" w:rsidRDefault="00B05499">
        <w:pPr>
          <w:pStyle w:val="Footer"/>
          <w:jc w:val="center"/>
        </w:pPr>
        <w:r>
          <w:fldChar w:fldCharType="begin"/>
        </w:r>
        <w:r>
          <w:instrText xml:space="preserve"> PAGE   \* MERGEFORMAT </w:instrText>
        </w:r>
        <w:r>
          <w:fldChar w:fldCharType="separate"/>
        </w:r>
        <w:r w:rsidR="00165EE0">
          <w:rPr>
            <w:noProof/>
          </w:rPr>
          <w:t>21</w:t>
        </w:r>
        <w:r>
          <w:rPr>
            <w:noProof/>
          </w:rPr>
          <w:fldChar w:fldCharType="end"/>
        </w:r>
      </w:p>
    </w:sdtContent>
  </w:sdt>
  <w:p w14:paraId="3DF3EC54" w14:textId="77777777" w:rsidR="00B05499" w:rsidRDefault="00B054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597846"/>
      <w:docPartObj>
        <w:docPartGallery w:val="Page Numbers (Bottom of Page)"/>
        <w:docPartUnique/>
      </w:docPartObj>
    </w:sdtPr>
    <w:sdtEndPr>
      <w:rPr>
        <w:noProof/>
      </w:rPr>
    </w:sdtEndPr>
    <w:sdtContent>
      <w:p w14:paraId="07E38ECB" w14:textId="77777777" w:rsidR="00B05499" w:rsidRDefault="00B05499">
        <w:pPr>
          <w:pStyle w:val="Footer"/>
          <w:jc w:val="center"/>
        </w:pPr>
        <w:r>
          <w:rPr>
            <w:noProof/>
          </w:rPr>
          <mc:AlternateContent>
            <mc:Choice Requires="wps">
              <w:drawing>
                <wp:anchor distT="0" distB="0" distL="114300" distR="114300" simplePos="0" relativeHeight="251661312" behindDoc="0" locked="0" layoutInCell="1" allowOverlap="1" wp14:anchorId="31D5C4D9" wp14:editId="70ED8F72">
                  <wp:simplePos x="0" y="0"/>
                  <wp:positionH relativeFrom="column">
                    <wp:posOffset>2903855</wp:posOffset>
                  </wp:positionH>
                  <wp:positionV relativeFrom="paragraph">
                    <wp:posOffset>44450</wp:posOffset>
                  </wp:positionV>
                  <wp:extent cx="213360" cy="17399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739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A2178" w14:textId="77777777" w:rsidR="00B05499" w:rsidRDefault="00B054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D5C4D9" id="_x0000_t202" coordsize="21600,21600" o:spt="202" path="m,l,21600r21600,l21600,xe">
                  <v:stroke joinstyle="miter"/>
                  <v:path gradientshapeok="t" o:connecttype="rect"/>
                </v:shapetype>
                <v:shape id="Text Box 4" o:spid="_x0000_s1026" type="#_x0000_t202" style="position:absolute;left:0;text-align:left;margin-left:228.65pt;margin-top:3.5pt;width:16.8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" fillcolor="white [3212]" stroked="f" strokeweight=".5pt">
                  <v:path arrowok="t"/>
                  <v:textbox>
                    <w:txbxContent>
                      <w:p w14:paraId="180A2178" w14:textId="77777777" w:rsidR="00B05499" w:rsidRDefault="00B05499"/>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4A507B7" wp14:editId="2A25E8B3">
                  <wp:simplePos x="0" y="0"/>
                  <wp:positionH relativeFrom="column">
                    <wp:posOffset>2881630</wp:posOffset>
                  </wp:positionH>
                  <wp:positionV relativeFrom="paragraph">
                    <wp:posOffset>18415</wp:posOffset>
                  </wp:positionV>
                  <wp:extent cx="173990" cy="140335"/>
                  <wp:effectExtent l="0" t="0" r="16510"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V="1">
                            <a:off x="0" y="0"/>
                            <a:ext cx="173990" cy="14033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7480BA" w14:textId="77777777" w:rsidR="00B05499" w:rsidRDefault="00B054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07B7" id="Text Box 2" o:spid="_x0000_s1027" type="#_x0000_t202" style="position:absolute;left:0;text-align:left;margin-left:226.9pt;margin-top:1.45pt;width:13.7pt;height:11.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" filled="f" strokecolor="white [3212]" strokeweight=".5pt">
                  <v:path arrowok="t"/>
                  <v:textbox>
                    <w:txbxContent>
                      <w:p w14:paraId="7C7480BA" w14:textId="77777777" w:rsidR="00B05499" w:rsidRDefault="00B05499"/>
                    </w:txbxContent>
                  </v:textbox>
                </v:shape>
              </w:pict>
            </mc:Fallback>
          </mc:AlternateContent>
        </w:r>
        <w:r>
          <w:fldChar w:fldCharType="begin"/>
        </w:r>
        <w:r>
          <w:instrText xml:space="preserve"> PAGE   \* MERGEFORMAT </w:instrText>
        </w:r>
        <w:r>
          <w:fldChar w:fldCharType="separate"/>
        </w:r>
        <w:r w:rsidR="00A9065D">
          <w:rPr>
            <w:noProof/>
          </w:rPr>
          <w:t>i</w:t>
        </w:r>
        <w:r>
          <w:rPr>
            <w:noProof/>
          </w:rPr>
          <w:fldChar w:fldCharType="end"/>
        </w:r>
      </w:p>
    </w:sdtContent>
  </w:sdt>
  <w:p w14:paraId="3FE9C3AF" w14:textId="77777777" w:rsidR="00B05499" w:rsidRDefault="00B05499">
    <w:pPr>
      <w:pStyle w:val="Footer"/>
    </w:pPr>
    <w:r>
      <w:rPr>
        <w:noProof/>
      </w:rPr>
      <mc:AlternateContent>
        <mc:Choice Requires="wps">
          <w:drawing>
            <wp:anchor distT="0" distB="0" distL="114300" distR="114300" simplePos="0" relativeHeight="251660288" behindDoc="0" locked="0" layoutInCell="1" allowOverlap="1" wp14:anchorId="0B5CE01D" wp14:editId="050E7E26">
              <wp:simplePos x="0" y="0"/>
              <wp:positionH relativeFrom="column">
                <wp:posOffset>2607310</wp:posOffset>
              </wp:positionH>
              <wp:positionV relativeFrom="paragraph">
                <wp:posOffset>623570</wp:posOffset>
              </wp:positionV>
              <wp:extent cx="45720" cy="186690"/>
              <wp:effectExtent l="0" t="0" r="11430" b="2286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45720" cy="186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BD6737" w14:textId="77777777" w:rsidR="00B05499" w:rsidRDefault="00B054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CE01D" id="Text Box 3" o:spid="_x0000_s1028" type="#_x0000_t202" style="position:absolute;margin-left:205.3pt;margin-top:49.1pt;width:3.6pt;height:14.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" fillcolor="white [3201]" strokeweight=".5pt">
              <v:path arrowok="t"/>
              <v:textbox>
                <w:txbxContent>
                  <w:p w14:paraId="40BD6737" w14:textId="77777777" w:rsidR="00B05499" w:rsidRDefault="00B05499"/>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1B399" w14:textId="77777777" w:rsidR="005C7094" w:rsidRDefault="005C7094" w:rsidP="00C279B3">
      <w:pPr>
        <w:spacing w:after="0" w:line="240" w:lineRule="auto"/>
      </w:pPr>
      <w:r>
        <w:separator/>
      </w:r>
    </w:p>
  </w:footnote>
  <w:footnote w:type="continuationSeparator" w:id="0">
    <w:p w14:paraId="517944B0" w14:textId="77777777" w:rsidR="005C7094" w:rsidRDefault="005C7094" w:rsidP="00C27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5E40"/>
    <w:multiLevelType w:val="multilevel"/>
    <w:tmpl w:val="2628248C"/>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19010395"/>
    <w:multiLevelType w:val="hybridMultilevel"/>
    <w:tmpl w:val="35345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1DE5"/>
    <w:multiLevelType w:val="multilevel"/>
    <w:tmpl w:val="181E8A6E"/>
    <w:lvl w:ilvl="0">
      <w:start w:val="1"/>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 w15:restartNumberingAfterBreak="0">
    <w:nsid w:val="1E4B6ADD"/>
    <w:multiLevelType w:val="hybridMultilevel"/>
    <w:tmpl w:val="BA5A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54984"/>
    <w:multiLevelType w:val="hybridMultilevel"/>
    <w:tmpl w:val="E7E25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264FB"/>
    <w:multiLevelType w:val="hybridMultilevel"/>
    <w:tmpl w:val="80C0CE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C4939"/>
    <w:multiLevelType w:val="hybridMultilevel"/>
    <w:tmpl w:val="8750A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9577E"/>
    <w:multiLevelType w:val="hybridMultilevel"/>
    <w:tmpl w:val="A7B4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E41C7"/>
    <w:multiLevelType w:val="multilevel"/>
    <w:tmpl w:val="7996FC4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4FD6493"/>
    <w:multiLevelType w:val="multilevel"/>
    <w:tmpl w:val="69B6E43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E141866"/>
    <w:multiLevelType w:val="hybridMultilevel"/>
    <w:tmpl w:val="5BEE2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B32B7"/>
    <w:multiLevelType w:val="hybridMultilevel"/>
    <w:tmpl w:val="B9348D4A"/>
    <w:lvl w:ilvl="0" w:tplc="FC388AAA">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A221D"/>
    <w:multiLevelType w:val="multilevel"/>
    <w:tmpl w:val="B08A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73A86"/>
    <w:multiLevelType w:val="hybridMultilevel"/>
    <w:tmpl w:val="BC28C1B8"/>
    <w:lvl w:ilvl="0" w:tplc="4F109A2E">
      <w:start w:val="1"/>
      <w:numFmt w:val="bullet"/>
      <w:lvlText w:val=""/>
      <w:lvlJc w:val="left"/>
      <w:pPr>
        <w:ind w:left="720" w:hanging="360"/>
      </w:pPr>
      <w:rPr>
        <w:rFonts w:ascii="Wingdings" w:hAnsi="Wingdings"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7759C"/>
    <w:multiLevelType w:val="multilevel"/>
    <w:tmpl w:val="431A99A0"/>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4"/>
  </w:num>
  <w:num w:numId="3">
    <w:abstractNumId w:val="11"/>
  </w:num>
  <w:num w:numId="4">
    <w:abstractNumId w:val="13"/>
  </w:num>
  <w:num w:numId="5">
    <w:abstractNumId w:val="0"/>
  </w:num>
  <w:num w:numId="6">
    <w:abstractNumId w:val="9"/>
  </w:num>
  <w:num w:numId="7">
    <w:abstractNumId w:val="14"/>
  </w:num>
  <w:num w:numId="8">
    <w:abstractNumId w:val="2"/>
  </w:num>
  <w:num w:numId="9">
    <w:abstractNumId w:val="7"/>
  </w:num>
  <w:num w:numId="10">
    <w:abstractNumId w:val="3"/>
  </w:num>
  <w:num w:numId="11">
    <w:abstractNumId w:val="6"/>
  </w:num>
  <w:num w:numId="12">
    <w:abstractNumId w:val="1"/>
  </w:num>
  <w:num w:numId="13">
    <w:abstractNumId w:val="5"/>
  </w:num>
  <w:num w:numId="14">
    <w:abstractNumId w:val="10"/>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yamisi Peter">
    <w15:presenceInfo w15:providerId="None" w15:userId="Nyamisi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82"/>
    <w:rsid w:val="00001C74"/>
    <w:rsid w:val="00006CF0"/>
    <w:rsid w:val="000074C5"/>
    <w:rsid w:val="00020DC8"/>
    <w:rsid w:val="000319FD"/>
    <w:rsid w:val="000327F8"/>
    <w:rsid w:val="00035F33"/>
    <w:rsid w:val="00040FF6"/>
    <w:rsid w:val="00041340"/>
    <w:rsid w:val="0005160D"/>
    <w:rsid w:val="00077DB8"/>
    <w:rsid w:val="000A04F6"/>
    <w:rsid w:val="000A0D32"/>
    <w:rsid w:val="000D3ACB"/>
    <w:rsid w:val="000D712D"/>
    <w:rsid w:val="000D71D0"/>
    <w:rsid w:val="000E2FED"/>
    <w:rsid w:val="000E7272"/>
    <w:rsid w:val="00101BEE"/>
    <w:rsid w:val="0011448C"/>
    <w:rsid w:val="001176D4"/>
    <w:rsid w:val="0012428C"/>
    <w:rsid w:val="00135F32"/>
    <w:rsid w:val="00153708"/>
    <w:rsid w:val="00161BB5"/>
    <w:rsid w:val="00165EE0"/>
    <w:rsid w:val="00172047"/>
    <w:rsid w:val="001947B8"/>
    <w:rsid w:val="0019769C"/>
    <w:rsid w:val="001A1E13"/>
    <w:rsid w:val="001A6755"/>
    <w:rsid w:val="001B5F0A"/>
    <w:rsid w:val="001D6197"/>
    <w:rsid w:val="001E431F"/>
    <w:rsid w:val="001F5B29"/>
    <w:rsid w:val="002001D3"/>
    <w:rsid w:val="002032BD"/>
    <w:rsid w:val="00211E84"/>
    <w:rsid w:val="00240AD8"/>
    <w:rsid w:val="00247A14"/>
    <w:rsid w:val="00260F4D"/>
    <w:rsid w:val="002641DF"/>
    <w:rsid w:val="002665F3"/>
    <w:rsid w:val="0028441A"/>
    <w:rsid w:val="00286D50"/>
    <w:rsid w:val="00297971"/>
    <w:rsid w:val="002C3EC2"/>
    <w:rsid w:val="002C57B4"/>
    <w:rsid w:val="002D3592"/>
    <w:rsid w:val="002D70E9"/>
    <w:rsid w:val="002F0484"/>
    <w:rsid w:val="00317306"/>
    <w:rsid w:val="003202DB"/>
    <w:rsid w:val="00330682"/>
    <w:rsid w:val="0033722C"/>
    <w:rsid w:val="003513C7"/>
    <w:rsid w:val="003546AC"/>
    <w:rsid w:val="0037434C"/>
    <w:rsid w:val="00376E10"/>
    <w:rsid w:val="0037793F"/>
    <w:rsid w:val="003811D9"/>
    <w:rsid w:val="00381A49"/>
    <w:rsid w:val="003862DF"/>
    <w:rsid w:val="00393FA0"/>
    <w:rsid w:val="0039575C"/>
    <w:rsid w:val="003A7EEA"/>
    <w:rsid w:val="003B00EB"/>
    <w:rsid w:val="003B342D"/>
    <w:rsid w:val="003C5841"/>
    <w:rsid w:val="003C73C5"/>
    <w:rsid w:val="003D1B15"/>
    <w:rsid w:val="003E1A9D"/>
    <w:rsid w:val="003E530F"/>
    <w:rsid w:val="003F22BE"/>
    <w:rsid w:val="004004C1"/>
    <w:rsid w:val="00402EBD"/>
    <w:rsid w:val="00405470"/>
    <w:rsid w:val="00410D4C"/>
    <w:rsid w:val="0041433E"/>
    <w:rsid w:val="00420F37"/>
    <w:rsid w:val="00433A5E"/>
    <w:rsid w:val="00434107"/>
    <w:rsid w:val="0044496C"/>
    <w:rsid w:val="00450F30"/>
    <w:rsid w:val="00451C66"/>
    <w:rsid w:val="00461FED"/>
    <w:rsid w:val="00466AE4"/>
    <w:rsid w:val="004777AC"/>
    <w:rsid w:val="004818E4"/>
    <w:rsid w:val="0048415D"/>
    <w:rsid w:val="00491940"/>
    <w:rsid w:val="00496397"/>
    <w:rsid w:val="004A2152"/>
    <w:rsid w:val="004A6FDC"/>
    <w:rsid w:val="004B330C"/>
    <w:rsid w:val="004C2CA0"/>
    <w:rsid w:val="004E1E4F"/>
    <w:rsid w:val="004E25BA"/>
    <w:rsid w:val="004E34FD"/>
    <w:rsid w:val="004F04DE"/>
    <w:rsid w:val="004F4ADF"/>
    <w:rsid w:val="004F6C9D"/>
    <w:rsid w:val="004F746D"/>
    <w:rsid w:val="00501922"/>
    <w:rsid w:val="00512F0A"/>
    <w:rsid w:val="00526497"/>
    <w:rsid w:val="00526CFC"/>
    <w:rsid w:val="00527356"/>
    <w:rsid w:val="00532231"/>
    <w:rsid w:val="005421EA"/>
    <w:rsid w:val="00547EED"/>
    <w:rsid w:val="0056027F"/>
    <w:rsid w:val="00560294"/>
    <w:rsid w:val="00561884"/>
    <w:rsid w:val="00563547"/>
    <w:rsid w:val="00572DA5"/>
    <w:rsid w:val="00575631"/>
    <w:rsid w:val="00580EB6"/>
    <w:rsid w:val="00584547"/>
    <w:rsid w:val="00585FFF"/>
    <w:rsid w:val="00590614"/>
    <w:rsid w:val="00594A4A"/>
    <w:rsid w:val="0059582E"/>
    <w:rsid w:val="00595E43"/>
    <w:rsid w:val="00596978"/>
    <w:rsid w:val="005A4D16"/>
    <w:rsid w:val="005B22EE"/>
    <w:rsid w:val="005B23E0"/>
    <w:rsid w:val="005B2759"/>
    <w:rsid w:val="005B6E51"/>
    <w:rsid w:val="005C00D0"/>
    <w:rsid w:val="005C7094"/>
    <w:rsid w:val="005D4B18"/>
    <w:rsid w:val="005F48CD"/>
    <w:rsid w:val="005F5A5E"/>
    <w:rsid w:val="00611B37"/>
    <w:rsid w:val="00612D50"/>
    <w:rsid w:val="006165EE"/>
    <w:rsid w:val="00617460"/>
    <w:rsid w:val="00621497"/>
    <w:rsid w:val="00623092"/>
    <w:rsid w:val="00623128"/>
    <w:rsid w:val="00626D73"/>
    <w:rsid w:val="00632C71"/>
    <w:rsid w:val="00653D14"/>
    <w:rsid w:val="00664260"/>
    <w:rsid w:val="00677536"/>
    <w:rsid w:val="00683D15"/>
    <w:rsid w:val="0069360C"/>
    <w:rsid w:val="006944E3"/>
    <w:rsid w:val="006A186A"/>
    <w:rsid w:val="006A54CC"/>
    <w:rsid w:val="006C2F4C"/>
    <w:rsid w:val="006F22AE"/>
    <w:rsid w:val="006F6916"/>
    <w:rsid w:val="00700508"/>
    <w:rsid w:val="007077EA"/>
    <w:rsid w:val="00713507"/>
    <w:rsid w:val="007217DE"/>
    <w:rsid w:val="00723876"/>
    <w:rsid w:val="007243DE"/>
    <w:rsid w:val="0072468F"/>
    <w:rsid w:val="0073347E"/>
    <w:rsid w:val="0073374A"/>
    <w:rsid w:val="0073375F"/>
    <w:rsid w:val="00742C4E"/>
    <w:rsid w:val="00742D4E"/>
    <w:rsid w:val="00746F50"/>
    <w:rsid w:val="00755859"/>
    <w:rsid w:val="00757C34"/>
    <w:rsid w:val="007612A2"/>
    <w:rsid w:val="0076188C"/>
    <w:rsid w:val="00766951"/>
    <w:rsid w:val="0077497E"/>
    <w:rsid w:val="00782250"/>
    <w:rsid w:val="00794494"/>
    <w:rsid w:val="007B1E9E"/>
    <w:rsid w:val="007B56AF"/>
    <w:rsid w:val="007B76D8"/>
    <w:rsid w:val="007D267A"/>
    <w:rsid w:val="007E399B"/>
    <w:rsid w:val="007E4A16"/>
    <w:rsid w:val="007F7C0D"/>
    <w:rsid w:val="00802E67"/>
    <w:rsid w:val="008063E9"/>
    <w:rsid w:val="00823E30"/>
    <w:rsid w:val="008303B8"/>
    <w:rsid w:val="0083662B"/>
    <w:rsid w:val="0084798A"/>
    <w:rsid w:val="00852FB7"/>
    <w:rsid w:val="00853671"/>
    <w:rsid w:val="00893A59"/>
    <w:rsid w:val="0089614E"/>
    <w:rsid w:val="008A08AA"/>
    <w:rsid w:val="008A629D"/>
    <w:rsid w:val="008B0B27"/>
    <w:rsid w:val="008B27A5"/>
    <w:rsid w:val="008B7023"/>
    <w:rsid w:val="008C137E"/>
    <w:rsid w:val="008C72FC"/>
    <w:rsid w:val="008D1B6C"/>
    <w:rsid w:val="008D2150"/>
    <w:rsid w:val="008D5774"/>
    <w:rsid w:val="008E602E"/>
    <w:rsid w:val="008E6848"/>
    <w:rsid w:val="008F7050"/>
    <w:rsid w:val="008F7FB4"/>
    <w:rsid w:val="0090149D"/>
    <w:rsid w:val="0090530D"/>
    <w:rsid w:val="00922FB9"/>
    <w:rsid w:val="00933C58"/>
    <w:rsid w:val="00942FD0"/>
    <w:rsid w:val="009643BF"/>
    <w:rsid w:val="00966D07"/>
    <w:rsid w:val="00971628"/>
    <w:rsid w:val="00976434"/>
    <w:rsid w:val="00980775"/>
    <w:rsid w:val="0098159F"/>
    <w:rsid w:val="009836A8"/>
    <w:rsid w:val="00990D3B"/>
    <w:rsid w:val="009921CF"/>
    <w:rsid w:val="009A64ED"/>
    <w:rsid w:val="009A6581"/>
    <w:rsid w:val="009B1EB5"/>
    <w:rsid w:val="009B54DA"/>
    <w:rsid w:val="009B72BD"/>
    <w:rsid w:val="009D2C08"/>
    <w:rsid w:val="009D5C68"/>
    <w:rsid w:val="009D6CF8"/>
    <w:rsid w:val="009E540D"/>
    <w:rsid w:val="009F7FA6"/>
    <w:rsid w:val="00A04168"/>
    <w:rsid w:val="00A060E6"/>
    <w:rsid w:val="00A0620C"/>
    <w:rsid w:val="00A22DF4"/>
    <w:rsid w:val="00A24AA7"/>
    <w:rsid w:val="00A356CA"/>
    <w:rsid w:val="00A428CC"/>
    <w:rsid w:val="00A4329B"/>
    <w:rsid w:val="00A52142"/>
    <w:rsid w:val="00A643F3"/>
    <w:rsid w:val="00A6450A"/>
    <w:rsid w:val="00A702E6"/>
    <w:rsid w:val="00A9065D"/>
    <w:rsid w:val="00A93F30"/>
    <w:rsid w:val="00AB2C4C"/>
    <w:rsid w:val="00AB7577"/>
    <w:rsid w:val="00AC0F2B"/>
    <w:rsid w:val="00AC2E79"/>
    <w:rsid w:val="00AD1DDF"/>
    <w:rsid w:val="00AD39D0"/>
    <w:rsid w:val="00AD5982"/>
    <w:rsid w:val="00AE15F7"/>
    <w:rsid w:val="00AE5EA1"/>
    <w:rsid w:val="00B05499"/>
    <w:rsid w:val="00B16B3E"/>
    <w:rsid w:val="00B27BD5"/>
    <w:rsid w:val="00B52BE5"/>
    <w:rsid w:val="00B557BC"/>
    <w:rsid w:val="00B56B0A"/>
    <w:rsid w:val="00B56F72"/>
    <w:rsid w:val="00B60A8A"/>
    <w:rsid w:val="00B62CCA"/>
    <w:rsid w:val="00B63426"/>
    <w:rsid w:val="00B75102"/>
    <w:rsid w:val="00B87728"/>
    <w:rsid w:val="00B94A9A"/>
    <w:rsid w:val="00BA040C"/>
    <w:rsid w:val="00BA18CA"/>
    <w:rsid w:val="00BA21AD"/>
    <w:rsid w:val="00BB378F"/>
    <w:rsid w:val="00BB50D1"/>
    <w:rsid w:val="00BB734F"/>
    <w:rsid w:val="00BB7DC3"/>
    <w:rsid w:val="00BC1CC8"/>
    <w:rsid w:val="00BD5802"/>
    <w:rsid w:val="00BE7C6A"/>
    <w:rsid w:val="00BF69B7"/>
    <w:rsid w:val="00C05493"/>
    <w:rsid w:val="00C12D48"/>
    <w:rsid w:val="00C25417"/>
    <w:rsid w:val="00C279B3"/>
    <w:rsid w:val="00C312B1"/>
    <w:rsid w:val="00C31EFD"/>
    <w:rsid w:val="00C32DD7"/>
    <w:rsid w:val="00C42EFF"/>
    <w:rsid w:val="00C4609C"/>
    <w:rsid w:val="00C47D1E"/>
    <w:rsid w:val="00C51D43"/>
    <w:rsid w:val="00C57309"/>
    <w:rsid w:val="00C75A93"/>
    <w:rsid w:val="00C76EF1"/>
    <w:rsid w:val="00C82152"/>
    <w:rsid w:val="00C82B48"/>
    <w:rsid w:val="00C87261"/>
    <w:rsid w:val="00C87A2B"/>
    <w:rsid w:val="00CB7CBA"/>
    <w:rsid w:val="00CC1D6A"/>
    <w:rsid w:val="00CC5132"/>
    <w:rsid w:val="00CC57D8"/>
    <w:rsid w:val="00CC7978"/>
    <w:rsid w:val="00CD253F"/>
    <w:rsid w:val="00CD3DD7"/>
    <w:rsid w:val="00CE3896"/>
    <w:rsid w:val="00CF4408"/>
    <w:rsid w:val="00D03515"/>
    <w:rsid w:val="00D064F7"/>
    <w:rsid w:val="00D07228"/>
    <w:rsid w:val="00D1452B"/>
    <w:rsid w:val="00D169F2"/>
    <w:rsid w:val="00D1770B"/>
    <w:rsid w:val="00D23F71"/>
    <w:rsid w:val="00D27642"/>
    <w:rsid w:val="00D326DE"/>
    <w:rsid w:val="00D450C4"/>
    <w:rsid w:val="00D57DE8"/>
    <w:rsid w:val="00D63DEF"/>
    <w:rsid w:val="00D74496"/>
    <w:rsid w:val="00D755CE"/>
    <w:rsid w:val="00D8065C"/>
    <w:rsid w:val="00D81E9D"/>
    <w:rsid w:val="00D82466"/>
    <w:rsid w:val="00D854CD"/>
    <w:rsid w:val="00D876C0"/>
    <w:rsid w:val="00D95F4E"/>
    <w:rsid w:val="00D965D3"/>
    <w:rsid w:val="00DA07B6"/>
    <w:rsid w:val="00DC1319"/>
    <w:rsid w:val="00DD14D6"/>
    <w:rsid w:val="00DD3FF6"/>
    <w:rsid w:val="00DD6FDF"/>
    <w:rsid w:val="00DE3494"/>
    <w:rsid w:val="00DE6F15"/>
    <w:rsid w:val="00DF0B25"/>
    <w:rsid w:val="00E01C0A"/>
    <w:rsid w:val="00E02260"/>
    <w:rsid w:val="00E06595"/>
    <w:rsid w:val="00E11C85"/>
    <w:rsid w:val="00E36571"/>
    <w:rsid w:val="00E40AAB"/>
    <w:rsid w:val="00E463E3"/>
    <w:rsid w:val="00E47640"/>
    <w:rsid w:val="00E724D4"/>
    <w:rsid w:val="00E77FA7"/>
    <w:rsid w:val="00E92E58"/>
    <w:rsid w:val="00E94282"/>
    <w:rsid w:val="00EA101D"/>
    <w:rsid w:val="00EA6289"/>
    <w:rsid w:val="00EB6B9D"/>
    <w:rsid w:val="00EB74D8"/>
    <w:rsid w:val="00ED026F"/>
    <w:rsid w:val="00EE26C6"/>
    <w:rsid w:val="00EF0CF2"/>
    <w:rsid w:val="00F10C8C"/>
    <w:rsid w:val="00F2230B"/>
    <w:rsid w:val="00F23A95"/>
    <w:rsid w:val="00F277D1"/>
    <w:rsid w:val="00F37971"/>
    <w:rsid w:val="00F524A4"/>
    <w:rsid w:val="00F57DC0"/>
    <w:rsid w:val="00F667A5"/>
    <w:rsid w:val="00F73A79"/>
    <w:rsid w:val="00F74B98"/>
    <w:rsid w:val="00F74EBE"/>
    <w:rsid w:val="00F77F1C"/>
    <w:rsid w:val="00F822E6"/>
    <w:rsid w:val="00F83892"/>
    <w:rsid w:val="00F841ED"/>
    <w:rsid w:val="00F84F9A"/>
    <w:rsid w:val="00F928A7"/>
    <w:rsid w:val="00F946A0"/>
    <w:rsid w:val="00F9690D"/>
    <w:rsid w:val="00FA2AC5"/>
    <w:rsid w:val="00FB1A17"/>
    <w:rsid w:val="00FB3867"/>
    <w:rsid w:val="00FB61B5"/>
    <w:rsid w:val="00FC7916"/>
    <w:rsid w:val="00FD010F"/>
    <w:rsid w:val="00FD125F"/>
    <w:rsid w:val="00FD58AF"/>
    <w:rsid w:val="00FE040F"/>
    <w:rsid w:val="00FE0685"/>
    <w:rsid w:val="00FE4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FC8E"/>
  <w15:docId w15:val="{155D0AAE-609F-45D5-AC85-AC0DA5B9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250"/>
  </w:style>
  <w:style w:type="paragraph" w:styleId="Heading1">
    <w:name w:val="heading 1"/>
    <w:basedOn w:val="Normal"/>
    <w:next w:val="Normal"/>
    <w:link w:val="Heading1Char"/>
    <w:autoRedefine/>
    <w:uiPriority w:val="9"/>
    <w:qFormat/>
    <w:rsid w:val="00A356CA"/>
    <w:pPr>
      <w:keepNext/>
      <w:keepLines/>
      <w:spacing w:before="480" w:after="240" w:line="360" w:lineRule="auto"/>
      <w:jc w:val="center"/>
      <w:outlineLvl w:val="0"/>
    </w:pPr>
    <w:rPr>
      <w:rFonts w:ascii="Times New Roman" w:eastAsiaTheme="majorEastAsia" w:hAnsi="Times New Roman" w:cs="Times New Roman"/>
      <w:bCs/>
      <w:sz w:val="24"/>
      <w:szCs w:val="24"/>
    </w:rPr>
  </w:style>
  <w:style w:type="paragraph" w:styleId="Heading2">
    <w:name w:val="heading 2"/>
    <w:basedOn w:val="Normal"/>
    <w:next w:val="Normal"/>
    <w:link w:val="Heading2Char"/>
    <w:autoRedefine/>
    <w:uiPriority w:val="9"/>
    <w:unhideWhenUsed/>
    <w:qFormat/>
    <w:rsid w:val="003E1A9D"/>
    <w:pPr>
      <w:keepNext/>
      <w:keepLines/>
      <w:spacing w:after="0" w:line="360" w:lineRule="auto"/>
      <w:jc w:val="both"/>
      <w:outlineLvl w:val="1"/>
    </w:pPr>
    <w:rPr>
      <w:rFonts w:ascii="Times New Roman" w:eastAsiaTheme="majorEastAsia" w:hAnsi="Times New Roman" w:cs="Times New Roman"/>
      <w:b/>
      <w:color w:val="000000"/>
      <w:sz w:val="24"/>
      <w:szCs w:val="24"/>
    </w:rPr>
  </w:style>
  <w:style w:type="paragraph" w:styleId="Heading3">
    <w:name w:val="heading 3"/>
    <w:basedOn w:val="Normal"/>
    <w:next w:val="Normal"/>
    <w:link w:val="Heading3Char"/>
    <w:autoRedefine/>
    <w:uiPriority w:val="9"/>
    <w:unhideWhenUsed/>
    <w:qFormat/>
    <w:rsid w:val="007B56AF"/>
    <w:pPr>
      <w:keepNext/>
      <w:keepLines/>
      <w:spacing w:after="0" w:line="360" w:lineRule="auto"/>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4282"/>
    <w:rPr>
      <w:rFonts w:ascii="LMRoman12-Bold" w:hAnsi="LMRoman12-Bold" w:hint="default"/>
      <w:b/>
      <w:bCs/>
      <w:i w:val="0"/>
      <w:iCs w:val="0"/>
      <w:color w:val="000000"/>
      <w:sz w:val="34"/>
      <w:szCs w:val="34"/>
    </w:rPr>
  </w:style>
  <w:style w:type="paragraph" w:styleId="ListParagraph">
    <w:name w:val="List Paragraph"/>
    <w:basedOn w:val="Normal"/>
    <w:uiPriority w:val="34"/>
    <w:qFormat/>
    <w:rsid w:val="00E94282"/>
    <w:pPr>
      <w:ind w:left="720"/>
      <w:contextualSpacing/>
    </w:pPr>
  </w:style>
  <w:style w:type="paragraph" w:styleId="BalloonText">
    <w:name w:val="Balloon Text"/>
    <w:basedOn w:val="Normal"/>
    <w:link w:val="BalloonTextChar"/>
    <w:uiPriority w:val="99"/>
    <w:semiHidden/>
    <w:unhideWhenUsed/>
    <w:rsid w:val="00D3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6DE"/>
    <w:rPr>
      <w:rFonts w:ascii="Tahoma" w:hAnsi="Tahoma" w:cs="Tahoma"/>
      <w:sz w:val="16"/>
      <w:szCs w:val="16"/>
    </w:rPr>
  </w:style>
  <w:style w:type="character" w:customStyle="1" w:styleId="fontstyle21">
    <w:name w:val="fontstyle21"/>
    <w:basedOn w:val="DefaultParagraphFont"/>
    <w:rsid w:val="00742D4E"/>
    <w:rPr>
      <w:rFonts w:ascii="ArialMT" w:hAnsi="ArialMT" w:hint="default"/>
      <w:b w:val="0"/>
      <w:bCs w:val="0"/>
      <w:i w:val="0"/>
      <w:iCs w:val="0"/>
      <w:color w:val="242021"/>
      <w:sz w:val="16"/>
      <w:szCs w:val="16"/>
    </w:rPr>
  </w:style>
  <w:style w:type="paragraph" w:styleId="NormalWeb">
    <w:name w:val="Normal (Web)"/>
    <w:basedOn w:val="Normal"/>
    <w:uiPriority w:val="99"/>
    <w:unhideWhenUsed/>
    <w:rsid w:val="00B27BD5"/>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styleId="Strong">
    <w:name w:val="Strong"/>
    <w:basedOn w:val="DefaultParagraphFont"/>
    <w:uiPriority w:val="22"/>
    <w:qFormat/>
    <w:rsid w:val="00C312B1"/>
    <w:rPr>
      <w:b/>
      <w:bCs/>
    </w:rPr>
  </w:style>
  <w:style w:type="paragraph" w:styleId="Header">
    <w:name w:val="header"/>
    <w:basedOn w:val="Normal"/>
    <w:link w:val="HeaderChar"/>
    <w:uiPriority w:val="99"/>
    <w:unhideWhenUsed/>
    <w:rsid w:val="00C27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B3"/>
  </w:style>
  <w:style w:type="paragraph" w:styleId="Footer">
    <w:name w:val="footer"/>
    <w:basedOn w:val="Normal"/>
    <w:link w:val="FooterChar"/>
    <w:uiPriority w:val="99"/>
    <w:unhideWhenUsed/>
    <w:rsid w:val="00C27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B3"/>
  </w:style>
  <w:style w:type="table" w:styleId="TableGrid">
    <w:name w:val="Table Grid"/>
    <w:basedOn w:val="TableNormal"/>
    <w:uiPriority w:val="59"/>
    <w:rsid w:val="006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56CA"/>
    <w:rPr>
      <w:rFonts w:ascii="Times New Roman" w:eastAsiaTheme="majorEastAsia" w:hAnsi="Times New Roman" w:cs="Times New Roman"/>
      <w:bCs/>
      <w:sz w:val="24"/>
      <w:szCs w:val="24"/>
    </w:rPr>
  </w:style>
  <w:style w:type="character" w:customStyle="1" w:styleId="Heading2Char">
    <w:name w:val="Heading 2 Char"/>
    <w:basedOn w:val="DefaultParagraphFont"/>
    <w:link w:val="Heading2"/>
    <w:uiPriority w:val="9"/>
    <w:rsid w:val="003E1A9D"/>
    <w:rPr>
      <w:rFonts w:ascii="Times New Roman" w:eastAsiaTheme="majorEastAsia" w:hAnsi="Times New Roman" w:cs="Times New Roman"/>
      <w:b/>
      <w:color w:val="000000"/>
      <w:sz w:val="24"/>
      <w:szCs w:val="24"/>
    </w:rPr>
  </w:style>
  <w:style w:type="character" w:customStyle="1" w:styleId="Heading3Char">
    <w:name w:val="Heading 3 Char"/>
    <w:basedOn w:val="DefaultParagraphFont"/>
    <w:link w:val="Heading3"/>
    <w:uiPriority w:val="9"/>
    <w:rsid w:val="007B56AF"/>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3A7EEA"/>
    <w:pPr>
      <w:spacing w:after="0" w:line="276" w:lineRule="auto"/>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A7EEA"/>
    <w:pPr>
      <w:spacing w:after="100"/>
    </w:pPr>
  </w:style>
  <w:style w:type="paragraph" w:styleId="TOC2">
    <w:name w:val="toc 2"/>
    <w:basedOn w:val="Normal"/>
    <w:next w:val="Normal"/>
    <w:autoRedefine/>
    <w:uiPriority w:val="39"/>
    <w:unhideWhenUsed/>
    <w:rsid w:val="003A7EEA"/>
    <w:pPr>
      <w:spacing w:after="100"/>
      <w:ind w:left="220"/>
    </w:pPr>
  </w:style>
  <w:style w:type="paragraph" w:styleId="TOC3">
    <w:name w:val="toc 3"/>
    <w:basedOn w:val="Normal"/>
    <w:next w:val="Normal"/>
    <w:autoRedefine/>
    <w:uiPriority w:val="39"/>
    <w:unhideWhenUsed/>
    <w:rsid w:val="003A7EEA"/>
    <w:pPr>
      <w:spacing w:after="100"/>
      <w:ind w:left="440"/>
    </w:pPr>
  </w:style>
  <w:style w:type="character" w:styleId="Hyperlink">
    <w:name w:val="Hyperlink"/>
    <w:basedOn w:val="DefaultParagraphFont"/>
    <w:uiPriority w:val="99"/>
    <w:unhideWhenUsed/>
    <w:rsid w:val="003A7EEA"/>
    <w:rPr>
      <w:color w:val="0000FF" w:themeColor="hyperlink"/>
      <w:u w:val="single"/>
    </w:rPr>
  </w:style>
  <w:style w:type="paragraph" w:styleId="Caption">
    <w:name w:val="caption"/>
    <w:basedOn w:val="Normal"/>
    <w:next w:val="Normal"/>
    <w:uiPriority w:val="35"/>
    <w:unhideWhenUsed/>
    <w:qFormat/>
    <w:rsid w:val="002C3EC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60A8A"/>
    <w:pPr>
      <w:spacing w:after="0"/>
    </w:pPr>
  </w:style>
  <w:style w:type="table" w:styleId="LightShading-Accent5">
    <w:name w:val="Light Shading Accent 5"/>
    <w:basedOn w:val="TableNormal"/>
    <w:uiPriority w:val="60"/>
    <w:rsid w:val="00377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077D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F2230B"/>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6">
    <w:name w:val="Light List Accent 6"/>
    <w:basedOn w:val="TableNormal"/>
    <w:uiPriority w:val="61"/>
    <w:rsid w:val="005264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Emphasis">
    <w:name w:val="Emphasis"/>
    <w:basedOn w:val="DefaultParagraphFont"/>
    <w:uiPriority w:val="20"/>
    <w:qFormat/>
    <w:rsid w:val="00CC5132"/>
    <w:rPr>
      <w:i/>
      <w:iCs/>
    </w:rPr>
  </w:style>
  <w:style w:type="character" w:styleId="CommentReference">
    <w:name w:val="annotation reference"/>
    <w:basedOn w:val="DefaultParagraphFont"/>
    <w:uiPriority w:val="99"/>
    <w:semiHidden/>
    <w:unhideWhenUsed/>
    <w:rsid w:val="0076188C"/>
    <w:rPr>
      <w:sz w:val="16"/>
      <w:szCs w:val="16"/>
    </w:rPr>
  </w:style>
  <w:style w:type="paragraph" w:styleId="CommentText">
    <w:name w:val="annotation text"/>
    <w:basedOn w:val="Normal"/>
    <w:link w:val="CommentTextChar"/>
    <w:uiPriority w:val="99"/>
    <w:semiHidden/>
    <w:unhideWhenUsed/>
    <w:rsid w:val="0076188C"/>
    <w:pPr>
      <w:spacing w:line="240" w:lineRule="auto"/>
    </w:pPr>
    <w:rPr>
      <w:sz w:val="20"/>
      <w:szCs w:val="20"/>
    </w:rPr>
  </w:style>
  <w:style w:type="character" w:customStyle="1" w:styleId="CommentTextChar">
    <w:name w:val="Comment Text Char"/>
    <w:basedOn w:val="DefaultParagraphFont"/>
    <w:link w:val="CommentText"/>
    <w:uiPriority w:val="99"/>
    <w:semiHidden/>
    <w:rsid w:val="0076188C"/>
    <w:rPr>
      <w:sz w:val="20"/>
      <w:szCs w:val="20"/>
    </w:rPr>
  </w:style>
  <w:style w:type="paragraph" w:styleId="CommentSubject">
    <w:name w:val="annotation subject"/>
    <w:basedOn w:val="CommentText"/>
    <w:next w:val="CommentText"/>
    <w:link w:val="CommentSubjectChar"/>
    <w:uiPriority w:val="99"/>
    <w:semiHidden/>
    <w:unhideWhenUsed/>
    <w:rsid w:val="0076188C"/>
    <w:rPr>
      <w:b/>
      <w:bCs/>
    </w:rPr>
  </w:style>
  <w:style w:type="character" w:customStyle="1" w:styleId="CommentSubjectChar">
    <w:name w:val="Comment Subject Char"/>
    <w:basedOn w:val="CommentTextChar"/>
    <w:link w:val="CommentSubject"/>
    <w:uiPriority w:val="99"/>
    <w:semiHidden/>
    <w:rsid w:val="007618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40639">
      <w:bodyDiv w:val="1"/>
      <w:marLeft w:val="0"/>
      <w:marRight w:val="0"/>
      <w:marTop w:val="0"/>
      <w:marBottom w:val="0"/>
      <w:divBdr>
        <w:top w:val="none" w:sz="0" w:space="0" w:color="auto"/>
        <w:left w:val="none" w:sz="0" w:space="0" w:color="auto"/>
        <w:bottom w:val="none" w:sz="0" w:space="0" w:color="auto"/>
        <w:right w:val="none" w:sz="0" w:space="0" w:color="auto"/>
      </w:divBdr>
    </w:div>
    <w:div w:id="315573442">
      <w:bodyDiv w:val="1"/>
      <w:marLeft w:val="0"/>
      <w:marRight w:val="0"/>
      <w:marTop w:val="0"/>
      <w:marBottom w:val="0"/>
      <w:divBdr>
        <w:top w:val="none" w:sz="0" w:space="0" w:color="auto"/>
        <w:left w:val="none" w:sz="0" w:space="0" w:color="auto"/>
        <w:bottom w:val="none" w:sz="0" w:space="0" w:color="auto"/>
        <w:right w:val="none" w:sz="0" w:space="0" w:color="auto"/>
      </w:divBdr>
    </w:div>
    <w:div w:id="356321841">
      <w:bodyDiv w:val="1"/>
      <w:marLeft w:val="0"/>
      <w:marRight w:val="0"/>
      <w:marTop w:val="0"/>
      <w:marBottom w:val="0"/>
      <w:divBdr>
        <w:top w:val="none" w:sz="0" w:space="0" w:color="auto"/>
        <w:left w:val="none" w:sz="0" w:space="0" w:color="auto"/>
        <w:bottom w:val="none" w:sz="0" w:space="0" w:color="auto"/>
        <w:right w:val="none" w:sz="0" w:space="0" w:color="auto"/>
      </w:divBdr>
    </w:div>
    <w:div w:id="406729947">
      <w:bodyDiv w:val="1"/>
      <w:marLeft w:val="0"/>
      <w:marRight w:val="0"/>
      <w:marTop w:val="0"/>
      <w:marBottom w:val="0"/>
      <w:divBdr>
        <w:top w:val="none" w:sz="0" w:space="0" w:color="auto"/>
        <w:left w:val="none" w:sz="0" w:space="0" w:color="auto"/>
        <w:bottom w:val="none" w:sz="0" w:space="0" w:color="auto"/>
        <w:right w:val="none" w:sz="0" w:space="0" w:color="auto"/>
      </w:divBdr>
    </w:div>
    <w:div w:id="474879725">
      <w:bodyDiv w:val="1"/>
      <w:marLeft w:val="0"/>
      <w:marRight w:val="0"/>
      <w:marTop w:val="0"/>
      <w:marBottom w:val="0"/>
      <w:divBdr>
        <w:top w:val="none" w:sz="0" w:space="0" w:color="auto"/>
        <w:left w:val="none" w:sz="0" w:space="0" w:color="auto"/>
        <w:bottom w:val="none" w:sz="0" w:space="0" w:color="auto"/>
        <w:right w:val="none" w:sz="0" w:space="0" w:color="auto"/>
      </w:divBdr>
    </w:div>
    <w:div w:id="492449706">
      <w:bodyDiv w:val="1"/>
      <w:marLeft w:val="0"/>
      <w:marRight w:val="0"/>
      <w:marTop w:val="0"/>
      <w:marBottom w:val="0"/>
      <w:divBdr>
        <w:top w:val="none" w:sz="0" w:space="0" w:color="auto"/>
        <w:left w:val="none" w:sz="0" w:space="0" w:color="auto"/>
        <w:bottom w:val="none" w:sz="0" w:space="0" w:color="auto"/>
        <w:right w:val="none" w:sz="0" w:space="0" w:color="auto"/>
      </w:divBdr>
    </w:div>
    <w:div w:id="847402781">
      <w:bodyDiv w:val="1"/>
      <w:marLeft w:val="0"/>
      <w:marRight w:val="0"/>
      <w:marTop w:val="0"/>
      <w:marBottom w:val="0"/>
      <w:divBdr>
        <w:top w:val="none" w:sz="0" w:space="0" w:color="auto"/>
        <w:left w:val="none" w:sz="0" w:space="0" w:color="auto"/>
        <w:bottom w:val="none" w:sz="0" w:space="0" w:color="auto"/>
        <w:right w:val="none" w:sz="0" w:space="0" w:color="auto"/>
      </w:divBdr>
    </w:div>
    <w:div w:id="849946893">
      <w:bodyDiv w:val="1"/>
      <w:marLeft w:val="0"/>
      <w:marRight w:val="0"/>
      <w:marTop w:val="0"/>
      <w:marBottom w:val="0"/>
      <w:divBdr>
        <w:top w:val="none" w:sz="0" w:space="0" w:color="auto"/>
        <w:left w:val="none" w:sz="0" w:space="0" w:color="auto"/>
        <w:bottom w:val="none" w:sz="0" w:space="0" w:color="auto"/>
        <w:right w:val="none" w:sz="0" w:space="0" w:color="auto"/>
      </w:divBdr>
    </w:div>
    <w:div w:id="968822166">
      <w:bodyDiv w:val="1"/>
      <w:marLeft w:val="0"/>
      <w:marRight w:val="0"/>
      <w:marTop w:val="0"/>
      <w:marBottom w:val="0"/>
      <w:divBdr>
        <w:top w:val="none" w:sz="0" w:space="0" w:color="auto"/>
        <w:left w:val="none" w:sz="0" w:space="0" w:color="auto"/>
        <w:bottom w:val="none" w:sz="0" w:space="0" w:color="auto"/>
        <w:right w:val="none" w:sz="0" w:space="0" w:color="auto"/>
      </w:divBdr>
    </w:div>
    <w:div w:id="1022629595">
      <w:bodyDiv w:val="1"/>
      <w:marLeft w:val="0"/>
      <w:marRight w:val="0"/>
      <w:marTop w:val="0"/>
      <w:marBottom w:val="0"/>
      <w:divBdr>
        <w:top w:val="none" w:sz="0" w:space="0" w:color="auto"/>
        <w:left w:val="none" w:sz="0" w:space="0" w:color="auto"/>
        <w:bottom w:val="none" w:sz="0" w:space="0" w:color="auto"/>
        <w:right w:val="none" w:sz="0" w:space="0" w:color="auto"/>
      </w:divBdr>
    </w:div>
    <w:div w:id="1060052509">
      <w:bodyDiv w:val="1"/>
      <w:marLeft w:val="0"/>
      <w:marRight w:val="0"/>
      <w:marTop w:val="0"/>
      <w:marBottom w:val="0"/>
      <w:divBdr>
        <w:top w:val="none" w:sz="0" w:space="0" w:color="auto"/>
        <w:left w:val="none" w:sz="0" w:space="0" w:color="auto"/>
        <w:bottom w:val="none" w:sz="0" w:space="0" w:color="auto"/>
        <w:right w:val="none" w:sz="0" w:space="0" w:color="auto"/>
      </w:divBdr>
      <w:divsChild>
        <w:div w:id="1621453700">
          <w:marLeft w:val="0"/>
          <w:marRight w:val="0"/>
          <w:marTop w:val="0"/>
          <w:marBottom w:val="0"/>
          <w:divBdr>
            <w:top w:val="none" w:sz="0" w:space="0" w:color="auto"/>
            <w:left w:val="none" w:sz="0" w:space="0" w:color="auto"/>
            <w:bottom w:val="none" w:sz="0" w:space="0" w:color="auto"/>
            <w:right w:val="none" w:sz="0" w:space="0" w:color="auto"/>
          </w:divBdr>
          <w:divsChild>
            <w:div w:id="625309827">
              <w:marLeft w:val="0"/>
              <w:marRight w:val="0"/>
              <w:marTop w:val="0"/>
              <w:marBottom w:val="0"/>
              <w:divBdr>
                <w:top w:val="none" w:sz="0" w:space="0" w:color="auto"/>
                <w:left w:val="none" w:sz="0" w:space="0" w:color="auto"/>
                <w:bottom w:val="none" w:sz="0" w:space="0" w:color="auto"/>
                <w:right w:val="none" w:sz="0" w:space="0" w:color="auto"/>
              </w:divBdr>
              <w:divsChild>
                <w:div w:id="295648231">
                  <w:marLeft w:val="0"/>
                  <w:marRight w:val="0"/>
                  <w:marTop w:val="0"/>
                  <w:marBottom w:val="0"/>
                  <w:divBdr>
                    <w:top w:val="none" w:sz="0" w:space="0" w:color="auto"/>
                    <w:left w:val="none" w:sz="0" w:space="0" w:color="auto"/>
                    <w:bottom w:val="none" w:sz="0" w:space="0" w:color="auto"/>
                    <w:right w:val="none" w:sz="0" w:space="0" w:color="auto"/>
                  </w:divBdr>
                  <w:divsChild>
                    <w:div w:id="1181431912">
                      <w:marLeft w:val="-225"/>
                      <w:marRight w:val="-225"/>
                      <w:marTop w:val="0"/>
                      <w:marBottom w:val="0"/>
                      <w:divBdr>
                        <w:top w:val="none" w:sz="0" w:space="0" w:color="auto"/>
                        <w:left w:val="none" w:sz="0" w:space="0" w:color="auto"/>
                        <w:bottom w:val="none" w:sz="0" w:space="0" w:color="auto"/>
                        <w:right w:val="none" w:sz="0" w:space="0" w:color="auto"/>
                      </w:divBdr>
                      <w:divsChild>
                        <w:div w:id="7651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84355">
      <w:bodyDiv w:val="1"/>
      <w:marLeft w:val="0"/>
      <w:marRight w:val="0"/>
      <w:marTop w:val="0"/>
      <w:marBottom w:val="0"/>
      <w:divBdr>
        <w:top w:val="none" w:sz="0" w:space="0" w:color="auto"/>
        <w:left w:val="none" w:sz="0" w:space="0" w:color="auto"/>
        <w:bottom w:val="none" w:sz="0" w:space="0" w:color="auto"/>
        <w:right w:val="none" w:sz="0" w:space="0" w:color="auto"/>
      </w:divBdr>
    </w:div>
    <w:div w:id="1231770225">
      <w:bodyDiv w:val="1"/>
      <w:marLeft w:val="0"/>
      <w:marRight w:val="0"/>
      <w:marTop w:val="0"/>
      <w:marBottom w:val="0"/>
      <w:divBdr>
        <w:top w:val="none" w:sz="0" w:space="0" w:color="auto"/>
        <w:left w:val="none" w:sz="0" w:space="0" w:color="auto"/>
        <w:bottom w:val="none" w:sz="0" w:space="0" w:color="auto"/>
        <w:right w:val="none" w:sz="0" w:space="0" w:color="auto"/>
      </w:divBdr>
    </w:div>
    <w:div w:id="1449810874">
      <w:bodyDiv w:val="1"/>
      <w:marLeft w:val="0"/>
      <w:marRight w:val="0"/>
      <w:marTop w:val="0"/>
      <w:marBottom w:val="0"/>
      <w:divBdr>
        <w:top w:val="none" w:sz="0" w:space="0" w:color="auto"/>
        <w:left w:val="none" w:sz="0" w:space="0" w:color="auto"/>
        <w:bottom w:val="none" w:sz="0" w:space="0" w:color="auto"/>
        <w:right w:val="none" w:sz="0" w:space="0" w:color="auto"/>
      </w:divBdr>
    </w:div>
    <w:div w:id="1520117308">
      <w:bodyDiv w:val="1"/>
      <w:marLeft w:val="0"/>
      <w:marRight w:val="0"/>
      <w:marTop w:val="0"/>
      <w:marBottom w:val="0"/>
      <w:divBdr>
        <w:top w:val="none" w:sz="0" w:space="0" w:color="auto"/>
        <w:left w:val="none" w:sz="0" w:space="0" w:color="auto"/>
        <w:bottom w:val="none" w:sz="0" w:space="0" w:color="auto"/>
        <w:right w:val="none" w:sz="0" w:space="0" w:color="auto"/>
      </w:divBdr>
    </w:div>
    <w:div w:id="1533029754">
      <w:bodyDiv w:val="1"/>
      <w:marLeft w:val="0"/>
      <w:marRight w:val="0"/>
      <w:marTop w:val="0"/>
      <w:marBottom w:val="0"/>
      <w:divBdr>
        <w:top w:val="none" w:sz="0" w:space="0" w:color="auto"/>
        <w:left w:val="none" w:sz="0" w:space="0" w:color="auto"/>
        <w:bottom w:val="none" w:sz="0" w:space="0" w:color="auto"/>
        <w:right w:val="none" w:sz="0" w:space="0" w:color="auto"/>
      </w:divBdr>
    </w:div>
    <w:div w:id="1574778645">
      <w:bodyDiv w:val="1"/>
      <w:marLeft w:val="0"/>
      <w:marRight w:val="0"/>
      <w:marTop w:val="0"/>
      <w:marBottom w:val="0"/>
      <w:divBdr>
        <w:top w:val="none" w:sz="0" w:space="0" w:color="auto"/>
        <w:left w:val="none" w:sz="0" w:space="0" w:color="auto"/>
        <w:bottom w:val="none" w:sz="0" w:space="0" w:color="auto"/>
        <w:right w:val="none" w:sz="0" w:space="0" w:color="auto"/>
      </w:divBdr>
    </w:div>
    <w:div w:id="1779595138">
      <w:bodyDiv w:val="1"/>
      <w:marLeft w:val="0"/>
      <w:marRight w:val="0"/>
      <w:marTop w:val="0"/>
      <w:marBottom w:val="0"/>
      <w:divBdr>
        <w:top w:val="none" w:sz="0" w:space="0" w:color="auto"/>
        <w:left w:val="none" w:sz="0" w:space="0" w:color="auto"/>
        <w:bottom w:val="none" w:sz="0" w:space="0" w:color="auto"/>
        <w:right w:val="none" w:sz="0" w:space="0" w:color="auto"/>
      </w:divBdr>
    </w:div>
    <w:div w:id="1886454017">
      <w:bodyDiv w:val="1"/>
      <w:marLeft w:val="0"/>
      <w:marRight w:val="0"/>
      <w:marTop w:val="0"/>
      <w:marBottom w:val="0"/>
      <w:divBdr>
        <w:top w:val="none" w:sz="0" w:space="0" w:color="auto"/>
        <w:left w:val="none" w:sz="0" w:space="0" w:color="auto"/>
        <w:bottom w:val="none" w:sz="0" w:space="0" w:color="auto"/>
        <w:right w:val="none" w:sz="0" w:space="0" w:color="auto"/>
      </w:divBdr>
    </w:div>
    <w:div w:id="1971668309">
      <w:bodyDiv w:val="1"/>
      <w:marLeft w:val="0"/>
      <w:marRight w:val="0"/>
      <w:marTop w:val="0"/>
      <w:marBottom w:val="0"/>
      <w:divBdr>
        <w:top w:val="none" w:sz="0" w:space="0" w:color="auto"/>
        <w:left w:val="none" w:sz="0" w:space="0" w:color="auto"/>
        <w:bottom w:val="none" w:sz="0" w:space="0" w:color="auto"/>
        <w:right w:val="none" w:sz="0" w:space="0" w:color="auto"/>
      </w:divBdr>
    </w:div>
    <w:div w:id="2020885248">
      <w:bodyDiv w:val="1"/>
      <w:marLeft w:val="0"/>
      <w:marRight w:val="0"/>
      <w:marTop w:val="0"/>
      <w:marBottom w:val="0"/>
      <w:divBdr>
        <w:top w:val="none" w:sz="0" w:space="0" w:color="auto"/>
        <w:left w:val="none" w:sz="0" w:space="0" w:color="auto"/>
        <w:bottom w:val="none" w:sz="0" w:space="0" w:color="auto"/>
        <w:right w:val="none" w:sz="0" w:space="0" w:color="auto"/>
      </w:divBdr>
    </w:div>
    <w:div w:id="2025789264">
      <w:bodyDiv w:val="1"/>
      <w:marLeft w:val="0"/>
      <w:marRight w:val="0"/>
      <w:marTop w:val="0"/>
      <w:marBottom w:val="0"/>
      <w:divBdr>
        <w:top w:val="none" w:sz="0" w:space="0" w:color="auto"/>
        <w:left w:val="none" w:sz="0" w:space="0" w:color="auto"/>
        <w:bottom w:val="none" w:sz="0" w:space="0" w:color="auto"/>
        <w:right w:val="none" w:sz="0" w:space="0" w:color="auto"/>
      </w:divBdr>
      <w:divsChild>
        <w:div w:id="1840541093">
          <w:marLeft w:val="0"/>
          <w:marRight w:val="0"/>
          <w:marTop w:val="0"/>
          <w:marBottom w:val="0"/>
          <w:divBdr>
            <w:top w:val="none" w:sz="0" w:space="0" w:color="auto"/>
            <w:left w:val="none" w:sz="0" w:space="0" w:color="auto"/>
            <w:bottom w:val="none" w:sz="0" w:space="0" w:color="auto"/>
            <w:right w:val="none" w:sz="0" w:space="0" w:color="auto"/>
          </w:divBdr>
          <w:divsChild>
            <w:div w:id="1935160570">
              <w:marLeft w:val="0"/>
              <w:marRight w:val="0"/>
              <w:marTop w:val="0"/>
              <w:marBottom w:val="0"/>
              <w:divBdr>
                <w:top w:val="none" w:sz="0" w:space="0" w:color="auto"/>
                <w:left w:val="none" w:sz="0" w:space="0" w:color="auto"/>
                <w:bottom w:val="none" w:sz="0" w:space="0" w:color="auto"/>
                <w:right w:val="none" w:sz="0" w:space="0" w:color="auto"/>
              </w:divBdr>
              <w:divsChild>
                <w:div w:id="1780101790">
                  <w:marLeft w:val="0"/>
                  <w:marRight w:val="0"/>
                  <w:marTop w:val="0"/>
                  <w:marBottom w:val="0"/>
                  <w:divBdr>
                    <w:top w:val="none" w:sz="0" w:space="0" w:color="auto"/>
                    <w:left w:val="none" w:sz="0" w:space="0" w:color="auto"/>
                    <w:bottom w:val="none" w:sz="0" w:space="0" w:color="auto"/>
                    <w:right w:val="none" w:sz="0" w:space="0" w:color="auto"/>
                  </w:divBdr>
                  <w:divsChild>
                    <w:div w:id="881404353">
                      <w:marLeft w:val="0"/>
                      <w:marRight w:val="0"/>
                      <w:marTop w:val="0"/>
                      <w:marBottom w:val="0"/>
                      <w:divBdr>
                        <w:top w:val="none" w:sz="0" w:space="0" w:color="auto"/>
                        <w:left w:val="none" w:sz="0" w:space="0" w:color="auto"/>
                        <w:bottom w:val="none" w:sz="0" w:space="0" w:color="auto"/>
                        <w:right w:val="none" w:sz="0" w:space="0" w:color="auto"/>
                      </w:divBdr>
                      <w:divsChild>
                        <w:div w:id="903102993">
                          <w:marLeft w:val="0"/>
                          <w:marRight w:val="0"/>
                          <w:marTop w:val="0"/>
                          <w:marBottom w:val="0"/>
                          <w:divBdr>
                            <w:top w:val="none" w:sz="0" w:space="0" w:color="auto"/>
                            <w:left w:val="none" w:sz="0" w:space="0" w:color="auto"/>
                            <w:bottom w:val="none" w:sz="0" w:space="0" w:color="auto"/>
                            <w:right w:val="none" w:sz="0" w:space="0" w:color="auto"/>
                          </w:divBdr>
                          <w:divsChild>
                            <w:div w:id="510606115">
                              <w:marLeft w:val="0"/>
                              <w:marRight w:val="0"/>
                              <w:marTop w:val="0"/>
                              <w:marBottom w:val="0"/>
                              <w:divBdr>
                                <w:top w:val="none" w:sz="0" w:space="0" w:color="auto"/>
                                <w:left w:val="none" w:sz="0" w:space="0" w:color="auto"/>
                                <w:bottom w:val="none" w:sz="0" w:space="0" w:color="auto"/>
                                <w:right w:val="none" w:sz="0" w:space="0" w:color="auto"/>
                              </w:divBdr>
                              <w:divsChild>
                                <w:div w:id="11004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3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mhtml:file://C:\Users\MDLOFFICIAL\AppData\Local\Temp\WPDNSE\%7b87AC0E20-0000-0000-0000-000000000000%7d\Application%20of%20Water%20Quality%20Index%20for%20the%20Assessment%20of%20Water%20from%20Different%20Sources%20in%20Nigeria%20_%20IntechOpen.mhtml!https://www.intechopen.com/chapters/anthropogenic%20activiti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html:file://C:\Users\MDLOFFICIAL\AppData\Local\Temp\WPDNSE\%7b87AC0E20-0000-0000-0000-000000000000%7d\Application%20of%20Water%20Quality%20Index%20for%20the%20Assessment%20of%20Water%20from%20Different%20Sources%20in%20Nigeria%20_%20IntechOpen.mhtml!https://www.intechopen.com/chapters/Benthic"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pa.gov/waterscience/standards/about/" TargetMode="External"/><Relationship Id="rId10" Type="http://schemas.microsoft.com/office/2011/relationships/commentsExtended" Target="commentsExtended.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E93E-F88C-482B-B088-311711E6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25</Pages>
  <Words>6627</Words>
  <Characters>37775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Nyamisi Peter</cp:lastModifiedBy>
  <cp:revision>20</cp:revision>
  <dcterms:created xsi:type="dcterms:W3CDTF">2022-12-28T04:52:00Z</dcterms:created>
  <dcterms:modified xsi:type="dcterms:W3CDTF">2022-12-28T08:09:00Z</dcterms:modified>
</cp:coreProperties>
</file>